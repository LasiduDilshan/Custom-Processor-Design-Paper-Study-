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3A01D" w14:textId="77777777" w:rsidR="005318A9" w:rsidRDefault="005318A9" w:rsidP="005318A9">
      <w:pPr>
        <w:jc w:val="center"/>
      </w:pPr>
      <w:r>
        <w:rPr>
          <w:noProof/>
        </w:rPr>
        <w:drawing>
          <wp:inline distT="0" distB="0" distL="0" distR="0" wp14:anchorId="17EA9FF4" wp14:editId="1F071056">
            <wp:extent cx="1752600" cy="1862280"/>
            <wp:effectExtent l="0" t="0" r="0" b="0"/>
            <wp:docPr id="1620870759" name="Picture 162087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2555" cy="1872858"/>
                    </a:xfrm>
                    <a:prstGeom prst="rect">
                      <a:avLst/>
                    </a:prstGeom>
                    <a:noFill/>
                    <a:ln>
                      <a:noFill/>
                    </a:ln>
                  </pic:spPr>
                </pic:pic>
              </a:graphicData>
            </a:graphic>
          </wp:inline>
        </w:drawing>
      </w:r>
    </w:p>
    <w:p w14:paraId="7A62628E" w14:textId="77777777" w:rsidR="005318A9" w:rsidRDefault="005318A9" w:rsidP="005318A9">
      <w:pPr>
        <w:jc w:val="center"/>
      </w:pPr>
    </w:p>
    <w:p w14:paraId="2B6BE29D" w14:textId="77777777" w:rsidR="005318A9" w:rsidRDefault="005318A9" w:rsidP="005318A9">
      <w:pPr>
        <w:jc w:val="center"/>
      </w:pPr>
    </w:p>
    <w:p w14:paraId="64E172C8" w14:textId="77777777" w:rsidR="005318A9" w:rsidRDefault="005318A9" w:rsidP="005318A9">
      <w:pPr>
        <w:spacing w:after="0" w:line="240" w:lineRule="auto"/>
        <w:jc w:val="center"/>
        <w:rPr>
          <w:rFonts w:ascii="Calibri" w:eastAsia="Times New Roman" w:hAnsi="Calibri" w:cs="Calibri"/>
          <w:color w:val="000000"/>
          <w:kern w:val="0"/>
          <w:sz w:val="32"/>
          <w:szCs w:val="32"/>
          <w14:ligatures w14:val="none"/>
        </w:rPr>
      </w:pPr>
      <w:r w:rsidRPr="00A53C57">
        <w:rPr>
          <w:rFonts w:ascii="Calibri" w:eastAsia="Times New Roman" w:hAnsi="Calibri" w:cs="Calibri"/>
          <w:color w:val="000000"/>
          <w:kern w:val="0"/>
          <w:sz w:val="32"/>
          <w:szCs w:val="32"/>
          <w14:ligatures w14:val="none"/>
        </w:rPr>
        <w:t>DEPARTMENT OF ELECTRONIC &amp; TELECOMMUNICATION ENGINEERING UNIVERSITY OF MORATUWA</w:t>
      </w:r>
    </w:p>
    <w:p w14:paraId="37FD4304" w14:textId="77777777" w:rsidR="005318A9" w:rsidRDefault="005318A9" w:rsidP="005318A9">
      <w:pPr>
        <w:spacing w:after="0" w:line="240" w:lineRule="auto"/>
        <w:jc w:val="center"/>
        <w:rPr>
          <w:rFonts w:ascii="Calibri" w:eastAsia="Times New Roman" w:hAnsi="Calibri" w:cs="Calibri"/>
          <w:color w:val="000000"/>
          <w:kern w:val="0"/>
          <w:sz w:val="32"/>
          <w:szCs w:val="32"/>
          <w14:ligatures w14:val="none"/>
        </w:rPr>
      </w:pPr>
    </w:p>
    <w:p w14:paraId="0A00BA90" w14:textId="77777777" w:rsidR="005318A9" w:rsidRPr="00A53C57" w:rsidRDefault="005318A9" w:rsidP="005318A9">
      <w:pPr>
        <w:spacing w:after="0" w:line="240" w:lineRule="auto"/>
        <w:jc w:val="center"/>
        <w:rPr>
          <w:rFonts w:ascii="Calibri" w:eastAsia="Times New Roman" w:hAnsi="Calibri" w:cs="Calibri"/>
          <w:color w:val="000000"/>
          <w:kern w:val="0"/>
          <w:sz w:val="32"/>
          <w:szCs w:val="32"/>
          <w14:ligatures w14:val="none"/>
        </w:rPr>
      </w:pPr>
    </w:p>
    <w:p w14:paraId="5901CC13" w14:textId="77777777" w:rsidR="005318A9" w:rsidRDefault="005318A9" w:rsidP="005318A9">
      <w:pPr>
        <w:spacing w:after="0" w:line="240" w:lineRule="auto"/>
        <w:jc w:val="center"/>
        <w:rPr>
          <w:rFonts w:ascii="Calibri" w:eastAsia="Times New Roman" w:hAnsi="Calibri" w:cs="Calibri"/>
          <w:color w:val="000000"/>
          <w:kern w:val="0"/>
          <w:sz w:val="28"/>
          <w:szCs w:val="28"/>
          <w14:ligatures w14:val="none"/>
        </w:rPr>
      </w:pPr>
      <w:r w:rsidRPr="00A53C57">
        <w:rPr>
          <w:rFonts w:ascii="Calibri" w:eastAsia="Times New Roman" w:hAnsi="Calibri" w:cs="Calibri"/>
          <w:color w:val="000000"/>
          <w:kern w:val="0"/>
          <w:sz w:val="28"/>
          <w:szCs w:val="28"/>
          <w14:ligatures w14:val="none"/>
        </w:rPr>
        <w:t>EN2031 - Fundamentals of Computer Organization and Design</w:t>
      </w:r>
      <w:r>
        <w:rPr>
          <w:rFonts w:ascii="Calibri" w:eastAsia="Times New Roman" w:hAnsi="Calibri" w:cs="Calibri"/>
          <w:color w:val="000000"/>
          <w:kern w:val="0"/>
          <w:sz w:val="28"/>
          <w:szCs w:val="28"/>
          <w14:ligatures w14:val="none"/>
        </w:rPr>
        <w:t xml:space="preserve"> </w:t>
      </w:r>
    </w:p>
    <w:p w14:paraId="34FEE3B9" w14:textId="77777777" w:rsidR="005318A9" w:rsidRDefault="005318A9" w:rsidP="005318A9">
      <w:pPr>
        <w:spacing w:after="0" w:line="240" w:lineRule="auto"/>
        <w:jc w:val="center"/>
        <w:rPr>
          <w:rFonts w:ascii="Calibri" w:eastAsia="Times New Roman" w:hAnsi="Calibri" w:cs="Calibri"/>
          <w:color w:val="000000"/>
          <w:kern w:val="0"/>
          <w:sz w:val="28"/>
          <w:szCs w:val="28"/>
          <w14:ligatures w14:val="none"/>
        </w:rPr>
      </w:pPr>
    </w:p>
    <w:p w14:paraId="3172FC7C" w14:textId="77777777" w:rsidR="005318A9" w:rsidRDefault="005318A9" w:rsidP="005318A9">
      <w:pPr>
        <w:spacing w:after="0" w:line="240" w:lineRule="auto"/>
        <w:jc w:val="center"/>
        <w:rPr>
          <w:rFonts w:ascii="Calibri" w:eastAsia="Times New Roman" w:hAnsi="Calibri" w:cs="Calibri"/>
          <w:color w:val="000000"/>
          <w:kern w:val="0"/>
          <w:sz w:val="28"/>
          <w:szCs w:val="28"/>
          <w14:ligatures w14:val="none"/>
        </w:rPr>
      </w:pPr>
    </w:p>
    <w:p w14:paraId="234CF771"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r w:rsidRPr="000607BF">
        <w:rPr>
          <w:rFonts w:ascii="Calibri" w:eastAsia="Times New Roman" w:hAnsi="Calibri" w:cs="Calibri"/>
          <w:b/>
          <w:bCs/>
          <w:color w:val="000000"/>
          <w:kern w:val="0"/>
          <w:sz w:val="28"/>
          <w:szCs w:val="28"/>
          <w14:ligatures w14:val="none"/>
        </w:rPr>
        <w:t xml:space="preserve">Processor Design Project </w:t>
      </w:r>
    </w:p>
    <w:p w14:paraId="5ABD6E16"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p>
    <w:p w14:paraId="30351923"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p>
    <w:p w14:paraId="001210B6"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 xml:space="preserve">Group Xeon </w:t>
      </w:r>
    </w:p>
    <w:p w14:paraId="5017C40C"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p>
    <w:p w14:paraId="3AC8E776"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p>
    <w:tbl>
      <w:tblPr>
        <w:tblStyle w:val="TableGrid"/>
        <w:tblW w:w="0" w:type="auto"/>
        <w:tblInd w:w="2863" w:type="dxa"/>
        <w:tblLook w:val="04A0" w:firstRow="1" w:lastRow="0" w:firstColumn="1" w:lastColumn="0" w:noHBand="0" w:noVBand="1"/>
      </w:tblPr>
      <w:tblGrid>
        <w:gridCol w:w="2471"/>
        <w:gridCol w:w="1153"/>
      </w:tblGrid>
      <w:tr w:rsidR="005318A9" w14:paraId="506D1296" w14:textId="77777777" w:rsidTr="00FC435C">
        <w:tc>
          <w:tcPr>
            <w:tcW w:w="2471" w:type="dxa"/>
            <w:vAlign w:val="center"/>
          </w:tcPr>
          <w:p w14:paraId="48647EF2" w14:textId="77777777" w:rsidR="005318A9" w:rsidRDefault="005318A9" w:rsidP="00FC435C">
            <w:pPr>
              <w:jc w:val="center"/>
            </w:pPr>
            <w:r>
              <w:t>Name</w:t>
            </w:r>
          </w:p>
        </w:tc>
        <w:tc>
          <w:tcPr>
            <w:tcW w:w="1153" w:type="dxa"/>
            <w:vAlign w:val="center"/>
          </w:tcPr>
          <w:p w14:paraId="5266E507" w14:textId="77777777" w:rsidR="005318A9" w:rsidRDefault="005318A9" w:rsidP="00FC435C">
            <w:pPr>
              <w:jc w:val="center"/>
            </w:pPr>
            <w:r>
              <w:t>Index No.</w:t>
            </w:r>
          </w:p>
        </w:tc>
      </w:tr>
      <w:tr w:rsidR="005318A9" w14:paraId="2D45338A" w14:textId="77777777" w:rsidTr="00FC435C">
        <w:tc>
          <w:tcPr>
            <w:tcW w:w="2471" w:type="dxa"/>
            <w:vAlign w:val="center"/>
          </w:tcPr>
          <w:p w14:paraId="036EE48E" w14:textId="77777777" w:rsidR="005318A9" w:rsidRDefault="005318A9" w:rsidP="00FC435C">
            <w:r>
              <w:t>Gunawardana W. N. M</w:t>
            </w:r>
          </w:p>
        </w:tc>
        <w:tc>
          <w:tcPr>
            <w:tcW w:w="1153" w:type="dxa"/>
            <w:vAlign w:val="center"/>
          </w:tcPr>
          <w:p w14:paraId="5042C9D1" w14:textId="77777777" w:rsidR="005318A9" w:rsidRDefault="005318A9" w:rsidP="00FC435C">
            <w:pPr>
              <w:jc w:val="center"/>
            </w:pPr>
            <w:r>
              <w:t>210199D</w:t>
            </w:r>
          </w:p>
        </w:tc>
      </w:tr>
      <w:tr w:rsidR="005318A9" w14:paraId="2233E6EF" w14:textId="77777777" w:rsidTr="00FC435C">
        <w:trPr>
          <w:trHeight w:val="305"/>
        </w:trPr>
        <w:tc>
          <w:tcPr>
            <w:tcW w:w="2471" w:type="dxa"/>
            <w:vAlign w:val="center"/>
          </w:tcPr>
          <w:p w14:paraId="52D6FC17" w14:textId="77777777" w:rsidR="005318A9" w:rsidRDefault="005318A9" w:rsidP="00FC435C">
            <w:proofErr w:type="spellStart"/>
            <w:r w:rsidRPr="000607BF">
              <w:t>Maduwantha</w:t>
            </w:r>
            <w:proofErr w:type="spellEnd"/>
            <w:r>
              <w:t xml:space="preserve"> </w:t>
            </w:r>
            <w:r w:rsidRPr="000607BF">
              <w:t>L.H.H</w:t>
            </w:r>
          </w:p>
        </w:tc>
        <w:tc>
          <w:tcPr>
            <w:tcW w:w="1153" w:type="dxa"/>
            <w:vAlign w:val="center"/>
          </w:tcPr>
          <w:p w14:paraId="1C91D8B9" w14:textId="77777777" w:rsidR="005318A9" w:rsidRDefault="005318A9" w:rsidP="00FC435C">
            <w:pPr>
              <w:jc w:val="center"/>
            </w:pPr>
            <w:r w:rsidRPr="000607BF">
              <w:t>200370K</w:t>
            </w:r>
          </w:p>
        </w:tc>
      </w:tr>
      <w:tr w:rsidR="005318A9" w14:paraId="1F07D11A" w14:textId="77777777" w:rsidTr="00FC435C">
        <w:tc>
          <w:tcPr>
            <w:tcW w:w="2471" w:type="dxa"/>
            <w:vAlign w:val="center"/>
          </w:tcPr>
          <w:p w14:paraId="3C2F1B5E" w14:textId="77777777" w:rsidR="005318A9" w:rsidRDefault="005318A9" w:rsidP="00FC435C">
            <w:r>
              <w:t>Dilshan N.L.</w:t>
            </w:r>
          </w:p>
        </w:tc>
        <w:tc>
          <w:tcPr>
            <w:tcW w:w="1153" w:type="dxa"/>
            <w:vAlign w:val="center"/>
          </w:tcPr>
          <w:p w14:paraId="7639B5FE" w14:textId="77777777" w:rsidR="005318A9" w:rsidRDefault="005318A9" w:rsidP="00FC435C">
            <w:pPr>
              <w:jc w:val="center"/>
            </w:pPr>
            <w:r>
              <w:t>210129P</w:t>
            </w:r>
          </w:p>
        </w:tc>
      </w:tr>
    </w:tbl>
    <w:p w14:paraId="09EDA7CB"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p>
    <w:p w14:paraId="7D4AC5F3"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p>
    <w:p w14:paraId="3898E5C0" w14:textId="3AF5AA94"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r>
        <w:rPr>
          <w:rFonts w:ascii="Calibri" w:eastAsia="Times New Roman" w:hAnsi="Calibri" w:cs="Calibri"/>
          <w:b/>
          <w:bCs/>
          <w:color w:val="000000"/>
          <w:kern w:val="0"/>
          <w:sz w:val="28"/>
          <w:szCs w:val="28"/>
          <w14:ligatures w14:val="none"/>
        </w:rPr>
        <w:t>October 26, 2023</w:t>
      </w:r>
    </w:p>
    <w:p w14:paraId="5CB2D4EF"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p>
    <w:p w14:paraId="539FBB07"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p>
    <w:p w14:paraId="31D6CC18"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p>
    <w:p w14:paraId="18607250"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p>
    <w:p w14:paraId="470E2660"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p>
    <w:p w14:paraId="04E31D60" w14:textId="77777777" w:rsidR="005318A9" w:rsidRDefault="005318A9" w:rsidP="005318A9">
      <w:pPr>
        <w:spacing w:after="0" w:line="240" w:lineRule="auto"/>
        <w:jc w:val="center"/>
        <w:rPr>
          <w:rFonts w:ascii="Calibri" w:eastAsia="Times New Roman" w:hAnsi="Calibri" w:cs="Calibri"/>
          <w:b/>
          <w:bCs/>
          <w:color w:val="000000"/>
          <w:kern w:val="0"/>
          <w:sz w:val="28"/>
          <w:szCs w:val="28"/>
          <w14:ligatures w14:val="none"/>
        </w:rPr>
      </w:pPr>
    </w:p>
    <w:p w14:paraId="5EE8A39C" w14:textId="5795F35C" w:rsidR="001A2229" w:rsidRPr="00AB6FBE" w:rsidRDefault="001A2229" w:rsidP="00AB6FBE">
      <w:pPr>
        <w:pStyle w:val="Heading1"/>
        <w:numPr>
          <w:ilvl w:val="0"/>
          <w:numId w:val="11"/>
        </w:numPr>
        <w:spacing w:after="240"/>
      </w:pPr>
      <w:r>
        <w:lastRenderedPageBreak/>
        <w:t>(</w:t>
      </w:r>
      <w:proofErr w:type="spellStart"/>
      <w:ins w:id="0" w:author="Microsoft Word" w:date="2023-10-26T22:44:00Z">
        <w:r>
          <w:t>i</w:t>
        </w:r>
      </w:ins>
      <w:proofErr w:type="spellEnd"/>
      <w:r>
        <w:t>) Instruction Set Architecture</w:t>
      </w:r>
    </w:p>
    <w:p w14:paraId="71D3CE9C" w14:textId="742508B0" w:rsidR="001A2229" w:rsidRPr="00340BF6" w:rsidRDefault="001A2229" w:rsidP="009D4D90">
      <w:pPr>
        <w:pStyle w:val="ListParagraph"/>
        <w:numPr>
          <w:ilvl w:val="0"/>
          <w:numId w:val="13"/>
        </w:numPr>
        <w:spacing w:line="276" w:lineRule="auto"/>
        <w:rPr>
          <w:b/>
        </w:rPr>
      </w:pPr>
      <w:r w:rsidRPr="00AA2693">
        <w:rPr>
          <w:b/>
          <w:bCs/>
        </w:rPr>
        <w:t>ALU Instructions:</w:t>
      </w:r>
    </w:p>
    <w:p w14:paraId="11E72BDC" w14:textId="1FB5774B" w:rsidR="001A2229" w:rsidRDefault="00763DBC" w:rsidP="009D4D90">
      <w:pPr>
        <w:pStyle w:val="ListParagraph"/>
        <w:numPr>
          <w:ilvl w:val="0"/>
          <w:numId w:val="1"/>
        </w:numPr>
        <w:spacing w:line="276" w:lineRule="auto"/>
      </w:pPr>
      <w:r>
        <w:rPr>
          <w:noProof/>
        </w:rPr>
        <mc:AlternateContent>
          <mc:Choice Requires="wps">
            <w:drawing>
              <wp:anchor distT="0" distB="0" distL="114300" distR="114300" simplePos="0" relativeHeight="251658240" behindDoc="0" locked="0" layoutInCell="1" allowOverlap="1" wp14:anchorId="0060FC11" wp14:editId="23B2C715">
                <wp:simplePos x="0" y="0"/>
                <wp:positionH relativeFrom="column">
                  <wp:posOffset>1668145</wp:posOffset>
                </wp:positionH>
                <wp:positionV relativeFrom="paragraph">
                  <wp:posOffset>86995</wp:posOffset>
                </wp:positionV>
                <wp:extent cx="360000" cy="0"/>
                <wp:effectExtent l="38100" t="76200" r="0" b="114300"/>
                <wp:wrapNone/>
                <wp:docPr id="1103855691" name="Straight Connector 1103855691"/>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4295C" id="Straight Connector 110385569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31.35pt,6.85pt" to="159.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" filled="t" fillcolor="black" strokeweight=".5mm">
                <v:fill opacity="3341f"/>
                <v:stroke startarrow="open" joinstyle="miter"/>
              </v:line>
            </w:pict>
          </mc:Fallback>
        </mc:AlternateContent>
      </w:r>
      <w:r w:rsidR="001A2229">
        <w:rPr>
          <w:noProof/>
        </w:rPr>
        <mc:AlternateContent>
          <mc:Choice Requires="wps">
            <w:drawing>
              <wp:anchor distT="0" distB="0" distL="114300" distR="114300" simplePos="0" relativeHeight="251658255" behindDoc="0" locked="0" layoutInCell="1" allowOverlap="1" wp14:anchorId="2032D12B" wp14:editId="588F1A1D">
                <wp:simplePos x="0" y="0"/>
                <wp:positionH relativeFrom="column">
                  <wp:posOffset>1668145</wp:posOffset>
                </wp:positionH>
                <wp:positionV relativeFrom="paragraph">
                  <wp:posOffset>86995</wp:posOffset>
                </wp:positionV>
                <wp:extent cx="360000" cy="0"/>
                <wp:effectExtent l="38100" t="76200" r="0" b="114300"/>
                <wp:wrapNone/>
                <wp:docPr id="1488967178" name="Straight Connector 1488967178"/>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AE73C1" id="Straight Connector 1488967178" o:spid="_x0000_s1026" style="position:absolute;z-index:251658255;visibility:visible;mso-wrap-style:square;mso-wrap-distance-left:9pt;mso-wrap-distance-top:0;mso-wrap-distance-right:9pt;mso-wrap-distance-bottom:0;mso-position-horizontal:absolute;mso-position-horizontal-relative:text;mso-position-vertical:absolute;mso-position-vertical-relative:text" from="131.35pt,6.85pt" to="159.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" filled="t" fillcolor="black" strokeweight=".5mm">
                <v:fill opacity="3341f"/>
                <v:stroke startarrow="open" joinstyle="miter"/>
              </v:line>
            </w:pict>
          </mc:Fallback>
        </mc:AlternateContent>
      </w:r>
      <w:r w:rsidR="001A2229">
        <w:t>ADD Rd, R1, R2: (Rd                 R1 + R2)</w:t>
      </w:r>
    </w:p>
    <w:p w14:paraId="6C8A59C1" w14:textId="77777777" w:rsidR="001A2229" w:rsidRDefault="001A2229" w:rsidP="009D4D90">
      <w:pPr>
        <w:pStyle w:val="ListParagraph"/>
        <w:spacing w:line="276" w:lineRule="auto"/>
      </w:pPr>
      <w:r>
        <w:t>Add the values in registers R1 and R2 and store the result in Rd.</w:t>
      </w:r>
    </w:p>
    <w:p w14:paraId="12A24238" w14:textId="0FAE2941" w:rsidR="001A2229" w:rsidRDefault="00763DBC" w:rsidP="009D4D90">
      <w:pPr>
        <w:pStyle w:val="ListParagraph"/>
        <w:numPr>
          <w:ilvl w:val="0"/>
          <w:numId w:val="1"/>
        </w:numPr>
        <w:spacing w:line="276" w:lineRule="auto"/>
      </w:pPr>
      <w:r>
        <w:rPr>
          <w:noProof/>
        </w:rPr>
        <mc:AlternateContent>
          <mc:Choice Requires="wps">
            <w:drawing>
              <wp:anchor distT="0" distB="0" distL="114300" distR="114300" simplePos="0" relativeHeight="251658241" behindDoc="0" locked="0" layoutInCell="1" allowOverlap="1" wp14:anchorId="1C8C3F3C" wp14:editId="4B62910D">
                <wp:simplePos x="0" y="0"/>
                <wp:positionH relativeFrom="column">
                  <wp:posOffset>1638300</wp:posOffset>
                </wp:positionH>
                <wp:positionV relativeFrom="paragraph">
                  <wp:posOffset>91440</wp:posOffset>
                </wp:positionV>
                <wp:extent cx="360000" cy="0"/>
                <wp:effectExtent l="38100" t="76200" r="0" b="114300"/>
                <wp:wrapNone/>
                <wp:docPr id="585922512" name="Straight Connector 585922512"/>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C0F976" id="Straight Connector 585922512"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129pt,7.2pt" to="157.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" filled="t" fillcolor="black" strokeweight=".5mm">
                <v:fill opacity="3341f"/>
                <v:stroke startarrow="open" joinstyle="miter"/>
              </v:line>
            </w:pict>
          </mc:Fallback>
        </mc:AlternateContent>
      </w:r>
      <w:r w:rsidR="001A2229">
        <w:rPr>
          <w:noProof/>
        </w:rPr>
        <mc:AlternateContent>
          <mc:Choice Requires="wps">
            <w:drawing>
              <wp:anchor distT="0" distB="0" distL="114300" distR="114300" simplePos="0" relativeHeight="251658256" behindDoc="0" locked="0" layoutInCell="1" allowOverlap="1" wp14:anchorId="04E9ACEC" wp14:editId="139B79CF">
                <wp:simplePos x="0" y="0"/>
                <wp:positionH relativeFrom="column">
                  <wp:posOffset>1638300</wp:posOffset>
                </wp:positionH>
                <wp:positionV relativeFrom="paragraph">
                  <wp:posOffset>91440</wp:posOffset>
                </wp:positionV>
                <wp:extent cx="360000" cy="0"/>
                <wp:effectExtent l="38100" t="76200" r="0" b="114300"/>
                <wp:wrapNone/>
                <wp:docPr id="531956227" name="Straight Connector 531956227"/>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4F870" id="Straight Connector 531956227" o:spid="_x0000_s1026" style="position:absolute;z-index:251658256;visibility:visible;mso-wrap-style:square;mso-wrap-distance-left:9pt;mso-wrap-distance-top:0;mso-wrap-distance-right:9pt;mso-wrap-distance-bottom:0;mso-position-horizontal:absolute;mso-position-horizontal-relative:text;mso-position-vertical:absolute;mso-position-vertical-relative:text" from="129pt,7.2pt" to="157.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" filled="t" fillcolor="black" strokeweight=".5mm">
                <v:fill opacity="3341f"/>
                <v:stroke startarrow="open" joinstyle="miter"/>
              </v:line>
            </w:pict>
          </mc:Fallback>
        </mc:AlternateContent>
      </w:r>
      <w:r w:rsidR="001A2229">
        <w:t>SUB Rd, Rs, R2: (Rd                 R1 - R2)</w:t>
      </w:r>
    </w:p>
    <w:p w14:paraId="75D3109E" w14:textId="77777777" w:rsidR="001A2229" w:rsidRDefault="001A2229" w:rsidP="009D4D90">
      <w:pPr>
        <w:pStyle w:val="ListParagraph"/>
        <w:spacing w:line="276" w:lineRule="auto"/>
      </w:pPr>
      <w:r>
        <w:t>Subtract the value in register R2 from R1 and store the result in Rd.</w:t>
      </w:r>
    </w:p>
    <w:p w14:paraId="3D317908" w14:textId="27714E26" w:rsidR="001A2229" w:rsidRDefault="00763DBC" w:rsidP="009D4D90">
      <w:pPr>
        <w:pStyle w:val="ListParagraph"/>
        <w:numPr>
          <w:ilvl w:val="0"/>
          <w:numId w:val="1"/>
        </w:numPr>
        <w:spacing w:line="276" w:lineRule="auto"/>
      </w:pPr>
      <w:r>
        <w:rPr>
          <w:noProof/>
        </w:rPr>
        <mc:AlternateContent>
          <mc:Choice Requires="wps">
            <w:drawing>
              <wp:anchor distT="0" distB="0" distL="114300" distR="114300" simplePos="0" relativeHeight="251658242" behindDoc="0" locked="0" layoutInCell="1" allowOverlap="1" wp14:anchorId="1F6378AA" wp14:editId="4618DC89">
                <wp:simplePos x="0" y="0"/>
                <wp:positionH relativeFrom="column">
                  <wp:posOffset>1691640</wp:posOffset>
                </wp:positionH>
                <wp:positionV relativeFrom="paragraph">
                  <wp:posOffset>86995</wp:posOffset>
                </wp:positionV>
                <wp:extent cx="360000" cy="0"/>
                <wp:effectExtent l="38100" t="76200" r="0" b="114300"/>
                <wp:wrapNone/>
                <wp:docPr id="920818632" name="Straight Connector 920818632"/>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E9064C" id="Straight Connector 920818632"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133.2pt,6.85pt" to="161.5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" filled="t" fillcolor="black" strokeweight=".5mm">
                <v:fill opacity="3341f"/>
                <v:stroke startarrow="open" joinstyle="miter"/>
              </v:line>
            </w:pict>
          </mc:Fallback>
        </mc:AlternateContent>
      </w:r>
      <w:r w:rsidR="001A2229">
        <w:rPr>
          <w:noProof/>
        </w:rPr>
        <mc:AlternateContent>
          <mc:Choice Requires="wps">
            <w:drawing>
              <wp:anchor distT="0" distB="0" distL="114300" distR="114300" simplePos="0" relativeHeight="251658257" behindDoc="0" locked="0" layoutInCell="1" allowOverlap="1" wp14:anchorId="4E9CA3C9" wp14:editId="6A442897">
                <wp:simplePos x="0" y="0"/>
                <wp:positionH relativeFrom="column">
                  <wp:posOffset>1691640</wp:posOffset>
                </wp:positionH>
                <wp:positionV relativeFrom="paragraph">
                  <wp:posOffset>86995</wp:posOffset>
                </wp:positionV>
                <wp:extent cx="360000" cy="0"/>
                <wp:effectExtent l="38100" t="76200" r="0" b="114300"/>
                <wp:wrapNone/>
                <wp:docPr id="352931302" name="Straight Connector 352931302"/>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D7D83" id="Straight Connector 352931302" o:spid="_x0000_s1026" style="position:absolute;z-index:251658257;visibility:visible;mso-wrap-style:square;mso-wrap-distance-left:9pt;mso-wrap-distance-top:0;mso-wrap-distance-right:9pt;mso-wrap-distance-bottom:0;mso-position-horizontal:absolute;mso-position-horizontal-relative:text;mso-position-vertical:absolute;mso-position-vertical-relative:text" from="133.2pt,6.85pt" to="161.5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" filled="t" fillcolor="black" strokeweight=".5mm">
                <v:fill opacity="3341f"/>
                <v:stroke startarrow="open" joinstyle="miter"/>
              </v:line>
            </w:pict>
          </mc:Fallback>
        </mc:AlternateContent>
      </w:r>
      <w:r w:rsidR="001A2229">
        <w:t>AND Rd, R1, R2: (Rd                 R1 OR R2)</w:t>
      </w:r>
    </w:p>
    <w:p w14:paraId="2DFCF6A8" w14:textId="77777777" w:rsidR="001A2229" w:rsidRDefault="001A2229" w:rsidP="009D4D90">
      <w:pPr>
        <w:pStyle w:val="ListParagraph"/>
        <w:spacing w:line="276" w:lineRule="auto"/>
      </w:pPr>
      <w:r>
        <w:t>Bitwise AND operation between R1 and R2, store the result in Rd.</w:t>
      </w:r>
    </w:p>
    <w:p w14:paraId="5C8F6133" w14:textId="40CFCFBC" w:rsidR="001A2229" w:rsidRDefault="00763DBC" w:rsidP="009D4D90">
      <w:pPr>
        <w:pStyle w:val="ListParagraph"/>
        <w:numPr>
          <w:ilvl w:val="0"/>
          <w:numId w:val="1"/>
        </w:numPr>
        <w:spacing w:line="276" w:lineRule="auto"/>
      </w:pPr>
      <w:r>
        <w:rPr>
          <w:noProof/>
        </w:rPr>
        <mc:AlternateContent>
          <mc:Choice Requires="wps">
            <w:drawing>
              <wp:anchor distT="0" distB="0" distL="114300" distR="114300" simplePos="0" relativeHeight="251658243" behindDoc="0" locked="0" layoutInCell="1" allowOverlap="1" wp14:anchorId="42D15840" wp14:editId="743358FA">
                <wp:simplePos x="0" y="0"/>
                <wp:positionH relativeFrom="column">
                  <wp:posOffset>1600200</wp:posOffset>
                </wp:positionH>
                <wp:positionV relativeFrom="paragraph">
                  <wp:posOffset>92075</wp:posOffset>
                </wp:positionV>
                <wp:extent cx="360000" cy="0"/>
                <wp:effectExtent l="38100" t="76200" r="0" b="114300"/>
                <wp:wrapNone/>
                <wp:docPr id="1335245491" name="Straight Connector 1335245491"/>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528F8" id="Straight Connector 1335245491"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126pt,7.25pt" to="154.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" filled="t" fillcolor="black" strokeweight=".5mm">
                <v:fill opacity="3341f"/>
                <v:stroke startarrow="open" joinstyle="miter"/>
              </v:line>
            </w:pict>
          </mc:Fallback>
        </mc:AlternateContent>
      </w:r>
      <w:r w:rsidR="001A2229">
        <w:rPr>
          <w:noProof/>
        </w:rPr>
        <mc:AlternateContent>
          <mc:Choice Requires="wps">
            <w:drawing>
              <wp:anchor distT="0" distB="0" distL="114300" distR="114300" simplePos="0" relativeHeight="251658258" behindDoc="0" locked="0" layoutInCell="1" allowOverlap="1" wp14:anchorId="53D60923" wp14:editId="55296D37">
                <wp:simplePos x="0" y="0"/>
                <wp:positionH relativeFrom="column">
                  <wp:posOffset>1600200</wp:posOffset>
                </wp:positionH>
                <wp:positionV relativeFrom="paragraph">
                  <wp:posOffset>92075</wp:posOffset>
                </wp:positionV>
                <wp:extent cx="360000" cy="0"/>
                <wp:effectExtent l="38100" t="76200" r="0" b="114300"/>
                <wp:wrapNone/>
                <wp:docPr id="84983785" name="Straight Connector 84983785"/>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E1558" id="Straight Connector 84983785" o:spid="_x0000_s1026" style="position:absolute;z-index:251658258;visibility:visible;mso-wrap-style:square;mso-wrap-distance-left:9pt;mso-wrap-distance-top:0;mso-wrap-distance-right:9pt;mso-wrap-distance-bottom:0;mso-position-horizontal:absolute;mso-position-horizontal-relative:text;mso-position-vertical:absolute;mso-position-vertical-relative:text" from="126pt,7.25pt" to="154.3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" filled="t" fillcolor="black" strokeweight=".5mm">
                <v:fill opacity="3341f"/>
                <v:stroke startarrow="open" joinstyle="miter"/>
              </v:line>
            </w:pict>
          </mc:Fallback>
        </mc:AlternateContent>
      </w:r>
      <w:r w:rsidR="001A2229">
        <w:t>OR Rd, R1, R2: (Rd                 R1 AND R2)</w:t>
      </w:r>
    </w:p>
    <w:p w14:paraId="0390B706" w14:textId="77777777" w:rsidR="001A2229" w:rsidRDefault="001A2229" w:rsidP="009D4D90">
      <w:pPr>
        <w:pStyle w:val="ListParagraph"/>
        <w:spacing w:line="276" w:lineRule="auto"/>
      </w:pPr>
      <w:r>
        <w:t xml:space="preserve">Bitwise OR operation between R1 and R2, store the result in Rd. </w:t>
      </w:r>
    </w:p>
    <w:p w14:paraId="2530FFE5" w14:textId="7168CD33" w:rsidR="001A2229" w:rsidRDefault="001A2229" w:rsidP="00AB6FBE">
      <w:pPr>
        <w:spacing w:line="276" w:lineRule="auto"/>
        <w:jc w:val="both"/>
      </w:pPr>
      <w:r>
        <w:t>All the ALU instructions are 3 operand type, and we use register direct addressing mode.</w:t>
      </w:r>
      <w:r>
        <w:t xml:space="preserve"> But since the output is also stored in the accumulator after an ALU operation, having 2 registers is sufficient (</w:t>
      </w:r>
      <w:r>
        <w:t>i.e</w:t>
      </w:r>
      <w:r w:rsidR="00340BF6">
        <w:t>.,</w:t>
      </w:r>
      <w:r>
        <w:t xml:space="preserve"> Rd=R1). </w:t>
      </w:r>
    </w:p>
    <w:p w14:paraId="050B0392" w14:textId="77777777" w:rsidR="008A1FB0" w:rsidRDefault="008A1FB0" w:rsidP="00AB6FBE">
      <w:pPr>
        <w:spacing w:line="276" w:lineRule="auto"/>
        <w:jc w:val="both"/>
      </w:pPr>
    </w:p>
    <w:p w14:paraId="1706D75D" w14:textId="18E2E313" w:rsidR="001A2229" w:rsidRDefault="001A2229" w:rsidP="009D4D90">
      <w:pPr>
        <w:pStyle w:val="ListParagraph"/>
        <w:numPr>
          <w:ilvl w:val="0"/>
          <w:numId w:val="13"/>
        </w:numPr>
        <w:spacing w:line="276" w:lineRule="auto"/>
        <w:rPr>
          <w:b/>
          <w:bCs/>
        </w:rPr>
      </w:pPr>
      <w:r w:rsidRPr="00AA2693">
        <w:rPr>
          <w:b/>
          <w:bCs/>
        </w:rPr>
        <w:t>Data Transfer Instructions:</w:t>
      </w:r>
      <w:r>
        <w:rPr>
          <w:b/>
          <w:bCs/>
        </w:rPr>
        <w:t xml:space="preserve"> </w:t>
      </w:r>
    </w:p>
    <w:p w14:paraId="44AB4A74" w14:textId="7F614785" w:rsidR="001A2229" w:rsidRDefault="00763DBC" w:rsidP="009D4D90">
      <w:pPr>
        <w:pStyle w:val="ListParagraph"/>
        <w:numPr>
          <w:ilvl w:val="0"/>
          <w:numId w:val="1"/>
        </w:numPr>
        <w:spacing w:line="276" w:lineRule="auto"/>
      </w:pPr>
      <w:r>
        <w:rPr>
          <w:noProof/>
        </w:rPr>
        <mc:AlternateContent>
          <mc:Choice Requires="wps">
            <w:drawing>
              <wp:anchor distT="0" distB="0" distL="114300" distR="114300" simplePos="0" relativeHeight="251658244" behindDoc="0" locked="0" layoutInCell="1" allowOverlap="1" wp14:anchorId="70E964D4" wp14:editId="44CE1C84">
                <wp:simplePos x="0" y="0"/>
                <wp:positionH relativeFrom="column">
                  <wp:posOffset>1485900</wp:posOffset>
                </wp:positionH>
                <wp:positionV relativeFrom="paragraph">
                  <wp:posOffset>83185</wp:posOffset>
                </wp:positionV>
                <wp:extent cx="360000" cy="0"/>
                <wp:effectExtent l="38100" t="76200" r="0" b="114300"/>
                <wp:wrapNone/>
                <wp:docPr id="527719169" name="Straight Connector 527719169"/>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87566" id="Straight Connector 527719169" o:spid="_x0000_s1026"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117pt,6.55pt" to="145.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" filled="t" fillcolor="black" strokeweight=".5mm">
                <v:fill opacity="3341f"/>
                <v:stroke startarrow="open" joinstyle="miter"/>
              </v:line>
            </w:pict>
          </mc:Fallback>
        </mc:AlternateContent>
      </w:r>
      <w:r w:rsidR="001A2229">
        <w:rPr>
          <w:noProof/>
        </w:rPr>
        <mc:AlternateContent>
          <mc:Choice Requires="wps">
            <w:drawing>
              <wp:anchor distT="0" distB="0" distL="114300" distR="114300" simplePos="0" relativeHeight="251658259" behindDoc="0" locked="0" layoutInCell="1" allowOverlap="1" wp14:anchorId="314FA73B" wp14:editId="57CF4A83">
                <wp:simplePos x="0" y="0"/>
                <wp:positionH relativeFrom="column">
                  <wp:posOffset>1485900</wp:posOffset>
                </wp:positionH>
                <wp:positionV relativeFrom="paragraph">
                  <wp:posOffset>83185</wp:posOffset>
                </wp:positionV>
                <wp:extent cx="360000" cy="0"/>
                <wp:effectExtent l="38100" t="76200" r="0" b="114300"/>
                <wp:wrapNone/>
                <wp:docPr id="1577008985" name="Straight Connector 1577008985"/>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FB775" id="Straight Connector 1577008985" o:spid="_x0000_s1026" style="position:absolute;z-index:251658259;visibility:visible;mso-wrap-style:square;mso-wrap-distance-left:9pt;mso-wrap-distance-top:0;mso-wrap-distance-right:9pt;mso-wrap-distance-bottom:0;mso-position-horizontal:absolute;mso-position-horizontal-relative:text;mso-position-vertical:absolute;mso-position-vertical-relative:text" from="117pt,6.55pt" to="145.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" filled="t" fillcolor="black" strokeweight=".5mm">
                <v:fill opacity="3341f"/>
                <v:stroke startarrow="open" joinstyle="miter"/>
              </v:line>
            </w:pict>
          </mc:Fallback>
        </mc:AlternateContent>
      </w:r>
      <w:r w:rsidR="001A2229" w:rsidRPr="00F85BD3">
        <w:t>MOV Rd, Rs:</w:t>
      </w:r>
      <w:r w:rsidR="001A2229">
        <w:t xml:space="preserve"> (Rd                 Rs)</w:t>
      </w:r>
    </w:p>
    <w:p w14:paraId="017B53F5" w14:textId="5248B762" w:rsidR="001A2229" w:rsidRDefault="001A2229" w:rsidP="009D4D90">
      <w:pPr>
        <w:pStyle w:val="ListParagraph"/>
        <w:spacing w:line="276" w:lineRule="auto"/>
      </w:pPr>
      <w:r w:rsidRPr="00F85BD3">
        <w:t xml:space="preserve"> Copy the value from register Rs to Rd.</w:t>
      </w:r>
      <w:r>
        <w:t xml:space="preserve"> </w:t>
      </w:r>
    </w:p>
    <w:p w14:paraId="6BD84062" w14:textId="77777777" w:rsidR="008A1FB0" w:rsidRDefault="008A1FB0" w:rsidP="009D4D90">
      <w:pPr>
        <w:pStyle w:val="ListParagraph"/>
        <w:spacing w:line="276" w:lineRule="auto"/>
      </w:pPr>
    </w:p>
    <w:p w14:paraId="71B99215" w14:textId="2E936B9F" w:rsidR="001A2229" w:rsidRPr="00340BF6" w:rsidRDefault="001A2229" w:rsidP="009D4D90">
      <w:pPr>
        <w:pStyle w:val="ListParagraph"/>
        <w:numPr>
          <w:ilvl w:val="0"/>
          <w:numId w:val="13"/>
        </w:numPr>
        <w:spacing w:line="276" w:lineRule="auto"/>
        <w:rPr>
          <w:b/>
        </w:rPr>
      </w:pPr>
      <w:r w:rsidRPr="00F85BD3">
        <w:rPr>
          <w:b/>
          <w:bCs/>
        </w:rPr>
        <w:t>Stack Operations</w:t>
      </w:r>
      <w:r>
        <w:rPr>
          <w:b/>
          <w:bCs/>
        </w:rPr>
        <w:t xml:space="preserve"> </w:t>
      </w:r>
      <w:r w:rsidRPr="00AA2693">
        <w:rPr>
          <w:b/>
          <w:bCs/>
        </w:rPr>
        <w:t>Instructions</w:t>
      </w:r>
      <w:r w:rsidRPr="00F85BD3">
        <w:rPr>
          <w:b/>
          <w:bCs/>
        </w:rPr>
        <w:t>:</w:t>
      </w:r>
    </w:p>
    <w:p w14:paraId="219507D2" w14:textId="77777777" w:rsidR="001A2229" w:rsidRDefault="001A2229" w:rsidP="009D4D90">
      <w:pPr>
        <w:pStyle w:val="ListParagraph"/>
        <w:numPr>
          <w:ilvl w:val="0"/>
          <w:numId w:val="1"/>
        </w:numPr>
        <w:spacing w:line="276" w:lineRule="auto"/>
      </w:pPr>
      <w:r>
        <w:t xml:space="preserve">PUSH Rs: </w:t>
      </w:r>
    </w:p>
    <w:p w14:paraId="6D59B5F0" w14:textId="77777777" w:rsidR="001A2229" w:rsidRDefault="001A2229" w:rsidP="009D4D90">
      <w:pPr>
        <w:pStyle w:val="ListParagraph"/>
        <w:spacing w:line="276" w:lineRule="auto"/>
      </w:pPr>
      <w:r>
        <w:t>Push the value from register Rs onto the stack, decrement SP.</w:t>
      </w:r>
    </w:p>
    <w:p w14:paraId="25A5B04D" w14:textId="77777777" w:rsidR="001A2229" w:rsidRDefault="001A2229" w:rsidP="009D4D90">
      <w:pPr>
        <w:pStyle w:val="ListParagraph"/>
        <w:numPr>
          <w:ilvl w:val="0"/>
          <w:numId w:val="1"/>
        </w:numPr>
        <w:spacing w:line="276" w:lineRule="auto"/>
      </w:pPr>
      <w:r>
        <w:t xml:space="preserve">POP Rd: </w:t>
      </w:r>
    </w:p>
    <w:p w14:paraId="20FCE917" w14:textId="77777777" w:rsidR="008A1FB0" w:rsidRDefault="001A2229" w:rsidP="009D4D90">
      <w:pPr>
        <w:pStyle w:val="ListParagraph"/>
        <w:spacing w:line="276" w:lineRule="auto"/>
      </w:pPr>
      <w:r>
        <w:t>Pop the value from the stack into register Rd, increment SP.</w:t>
      </w:r>
    </w:p>
    <w:p w14:paraId="611B4A4F" w14:textId="622ADA13" w:rsidR="001A2229" w:rsidRDefault="001A2229" w:rsidP="009D4D90">
      <w:pPr>
        <w:pStyle w:val="ListParagraph"/>
        <w:spacing w:line="276" w:lineRule="auto"/>
      </w:pPr>
      <w:r>
        <w:t xml:space="preserve"> </w:t>
      </w:r>
    </w:p>
    <w:p w14:paraId="39AFAE21" w14:textId="5E44C1AD" w:rsidR="001A2229" w:rsidRPr="00340BF6" w:rsidRDefault="001A2229" w:rsidP="009D4D90">
      <w:pPr>
        <w:pStyle w:val="ListParagraph"/>
        <w:numPr>
          <w:ilvl w:val="0"/>
          <w:numId w:val="13"/>
        </w:numPr>
        <w:spacing w:line="276" w:lineRule="auto"/>
        <w:rPr>
          <w:b/>
        </w:rPr>
      </w:pPr>
      <w:r w:rsidRPr="00F85BD3">
        <w:rPr>
          <w:b/>
          <w:bCs/>
        </w:rPr>
        <w:t>Memory Operations</w:t>
      </w:r>
      <w:r>
        <w:rPr>
          <w:b/>
          <w:bCs/>
        </w:rPr>
        <w:t xml:space="preserve"> </w:t>
      </w:r>
      <w:r w:rsidRPr="00AA2693">
        <w:rPr>
          <w:b/>
          <w:bCs/>
        </w:rPr>
        <w:t>Instructions</w:t>
      </w:r>
      <w:r w:rsidRPr="00F85BD3">
        <w:rPr>
          <w:b/>
          <w:bCs/>
        </w:rPr>
        <w:t>:</w:t>
      </w:r>
    </w:p>
    <w:p w14:paraId="1EA5B70F" w14:textId="5201AC8E" w:rsidR="001A2229" w:rsidRDefault="00763DBC" w:rsidP="009D4D90">
      <w:pPr>
        <w:pStyle w:val="ListParagraph"/>
        <w:numPr>
          <w:ilvl w:val="0"/>
          <w:numId w:val="1"/>
        </w:numPr>
        <w:spacing w:line="276" w:lineRule="auto"/>
      </w:pPr>
      <w:r>
        <w:rPr>
          <w:noProof/>
        </w:rPr>
        <mc:AlternateContent>
          <mc:Choice Requires="wps">
            <w:drawing>
              <wp:anchor distT="0" distB="0" distL="114300" distR="114300" simplePos="0" relativeHeight="251658246" behindDoc="0" locked="0" layoutInCell="1" allowOverlap="1" wp14:anchorId="3228C567" wp14:editId="6129C4E7">
                <wp:simplePos x="0" y="0"/>
                <wp:positionH relativeFrom="column">
                  <wp:posOffset>1524000</wp:posOffset>
                </wp:positionH>
                <wp:positionV relativeFrom="paragraph">
                  <wp:posOffset>81280</wp:posOffset>
                </wp:positionV>
                <wp:extent cx="360000" cy="0"/>
                <wp:effectExtent l="38100" t="76200" r="0" b="114300"/>
                <wp:wrapNone/>
                <wp:docPr id="644188085" name="Straight Connector 644188085"/>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B5504E" id="Straight Connector 644188085" o:spid="_x0000_s1026"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120pt,6.4pt" to="148.3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" filled="t" fillcolor="black" strokeweight=".5mm">
                <v:fill opacity="3341f"/>
                <v:stroke startarrow="open" joinstyle="miter"/>
              </v:line>
            </w:pict>
          </mc:Fallback>
        </mc:AlternateContent>
      </w:r>
      <w:r w:rsidR="001A2229">
        <w:rPr>
          <w:noProof/>
        </w:rPr>
        <mc:AlternateContent>
          <mc:Choice Requires="wps">
            <w:drawing>
              <wp:anchor distT="0" distB="0" distL="114300" distR="114300" simplePos="0" relativeHeight="251658261" behindDoc="0" locked="0" layoutInCell="1" allowOverlap="1" wp14:anchorId="466A79C0" wp14:editId="7DCDA5BF">
                <wp:simplePos x="0" y="0"/>
                <wp:positionH relativeFrom="column">
                  <wp:posOffset>1524000</wp:posOffset>
                </wp:positionH>
                <wp:positionV relativeFrom="paragraph">
                  <wp:posOffset>81280</wp:posOffset>
                </wp:positionV>
                <wp:extent cx="360000" cy="0"/>
                <wp:effectExtent l="38100" t="76200" r="0" b="114300"/>
                <wp:wrapNone/>
                <wp:docPr id="220771351" name="Straight Connector 220771351"/>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74650" id="Straight Connector 220771351" o:spid="_x0000_s1026" style="position:absolute;z-index:251658261;visibility:visible;mso-wrap-style:square;mso-wrap-distance-left:9pt;mso-wrap-distance-top:0;mso-wrap-distance-right:9pt;mso-wrap-distance-bottom:0;mso-position-horizontal:absolute;mso-position-horizontal-relative:text;mso-position-vertical:absolute;mso-position-vertical-relative:text" from="120pt,6.4pt" to="148.3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" filled="t" fillcolor="black" strokeweight=".5mm">
                <v:fill opacity="3341f"/>
                <v:stroke startarrow="open" joinstyle="miter"/>
              </v:line>
            </w:pict>
          </mc:Fallback>
        </mc:AlternateContent>
      </w:r>
      <w:r w:rsidR="001A2229">
        <w:t>LOAD Rd, Ra: (Rd                 M[Ra])</w:t>
      </w:r>
    </w:p>
    <w:p w14:paraId="566C7C3C" w14:textId="77777777" w:rsidR="001A2229" w:rsidRDefault="001A2229" w:rsidP="009D4D90">
      <w:pPr>
        <w:pStyle w:val="ListParagraph"/>
        <w:spacing w:line="276" w:lineRule="auto"/>
      </w:pPr>
      <w:r>
        <w:t>Load the value from Data Memory at the address specified by register Ra into Rd.</w:t>
      </w:r>
    </w:p>
    <w:p w14:paraId="1AE6F612" w14:textId="2545AB83" w:rsidR="001A2229" w:rsidRPr="00663A0A" w:rsidRDefault="00763DBC" w:rsidP="009D4D90">
      <w:pPr>
        <w:pStyle w:val="ListParagraph"/>
        <w:numPr>
          <w:ilvl w:val="0"/>
          <w:numId w:val="1"/>
        </w:numPr>
        <w:spacing w:line="276" w:lineRule="auto"/>
        <w:rPr>
          <w:lang w:val="pl-PL"/>
        </w:rPr>
      </w:pPr>
      <w:r>
        <w:rPr>
          <w:noProof/>
        </w:rPr>
        <mc:AlternateContent>
          <mc:Choice Requires="wps">
            <w:drawing>
              <wp:anchor distT="0" distB="0" distL="114300" distR="114300" simplePos="0" relativeHeight="251658247" behindDoc="0" locked="0" layoutInCell="1" allowOverlap="1" wp14:anchorId="1A73AC82" wp14:editId="62ADC1DA">
                <wp:simplePos x="0" y="0"/>
                <wp:positionH relativeFrom="margin">
                  <wp:align>center</wp:align>
                </wp:positionH>
                <wp:positionV relativeFrom="paragraph">
                  <wp:posOffset>83820</wp:posOffset>
                </wp:positionV>
                <wp:extent cx="360000" cy="0"/>
                <wp:effectExtent l="38100" t="76200" r="0" b="114300"/>
                <wp:wrapNone/>
                <wp:docPr id="68021893" name="Straight Connector 68021893"/>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F8A8F7" id="Straight Connector 68021893" o:spid="_x0000_s1026" style="position:absolute;z-index:251658247;visibility:visible;mso-wrap-style:square;mso-wrap-distance-left:9pt;mso-wrap-distance-top:0;mso-wrap-distance-right:9pt;mso-wrap-distance-bottom:0;mso-position-horizontal:center;mso-position-horizontal-relative:margin;mso-position-vertical:absolute;mso-position-vertical-relative:text" from="0,6.6pt" to="28.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" filled="t" fillcolor="black" strokeweight=".5mm">
                <v:fill opacity="3341f"/>
                <v:stroke startarrow="open" joinstyle="miter"/>
                <w10:wrap anchorx="margin"/>
              </v:line>
            </w:pict>
          </mc:Fallback>
        </mc:AlternateContent>
      </w:r>
      <w:r>
        <w:rPr>
          <w:noProof/>
        </w:rPr>
        <mc:AlternateContent>
          <mc:Choice Requires="wps">
            <w:drawing>
              <wp:anchor distT="0" distB="0" distL="114300" distR="114300" simplePos="0" relativeHeight="251658245" behindDoc="0" locked="0" layoutInCell="1" allowOverlap="1" wp14:anchorId="3EF2C51A" wp14:editId="0280486C">
                <wp:simplePos x="0" y="0"/>
                <wp:positionH relativeFrom="column">
                  <wp:posOffset>1546860</wp:posOffset>
                </wp:positionH>
                <wp:positionV relativeFrom="paragraph">
                  <wp:posOffset>86995</wp:posOffset>
                </wp:positionV>
                <wp:extent cx="360000" cy="0"/>
                <wp:effectExtent l="38100" t="76200" r="0" b="114300"/>
                <wp:wrapNone/>
                <wp:docPr id="1373230462" name="Straight Connector 1373230462"/>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5C0A9" id="Straight Connector 1373230462"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121.8pt,6.85pt" to="150.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" filled="t" fillcolor="black" strokeweight=".5mm">
                <v:fill opacity="3341f"/>
                <v:stroke startarrow="open" joinstyle="miter"/>
              </v:line>
            </w:pict>
          </mc:Fallback>
        </mc:AlternateContent>
      </w:r>
      <w:r w:rsidR="001A2229">
        <w:rPr>
          <w:noProof/>
        </w:rPr>
        <mc:AlternateContent>
          <mc:Choice Requires="wps">
            <w:drawing>
              <wp:anchor distT="0" distB="0" distL="114300" distR="114300" simplePos="0" relativeHeight="251658262" behindDoc="0" locked="0" layoutInCell="1" allowOverlap="1" wp14:anchorId="555C78E9" wp14:editId="57976B78">
                <wp:simplePos x="0" y="0"/>
                <wp:positionH relativeFrom="margin">
                  <wp:align>center</wp:align>
                </wp:positionH>
                <wp:positionV relativeFrom="paragraph">
                  <wp:posOffset>83820</wp:posOffset>
                </wp:positionV>
                <wp:extent cx="360000" cy="0"/>
                <wp:effectExtent l="38100" t="76200" r="0" b="114300"/>
                <wp:wrapNone/>
                <wp:docPr id="2029285141" name="Straight Connector 2029285141"/>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DF8D6" id="Straight Connector 2029285141" o:spid="_x0000_s1026" style="position:absolute;z-index:251658262;visibility:visible;mso-wrap-style:square;mso-wrap-distance-left:9pt;mso-wrap-distance-top:0;mso-wrap-distance-right:9pt;mso-wrap-distance-bottom:0;mso-position-horizontal:center;mso-position-horizontal-relative:margin;mso-position-vertical:absolute;mso-position-vertical-relative:text" from="0,6.6pt" to="28.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" filled="t" fillcolor="black" strokeweight=".5mm">
                <v:fill opacity="3341f"/>
                <v:stroke startarrow="open" joinstyle="miter"/>
                <w10:wrap anchorx="margin"/>
              </v:line>
            </w:pict>
          </mc:Fallback>
        </mc:AlternateContent>
      </w:r>
      <w:r w:rsidR="001A2229">
        <w:rPr>
          <w:noProof/>
        </w:rPr>
        <mc:AlternateContent>
          <mc:Choice Requires="wps">
            <w:drawing>
              <wp:anchor distT="0" distB="0" distL="114300" distR="114300" simplePos="0" relativeHeight="251658260" behindDoc="0" locked="0" layoutInCell="1" allowOverlap="1" wp14:anchorId="6702B8DA" wp14:editId="6E7A705D">
                <wp:simplePos x="0" y="0"/>
                <wp:positionH relativeFrom="column">
                  <wp:posOffset>1546860</wp:posOffset>
                </wp:positionH>
                <wp:positionV relativeFrom="paragraph">
                  <wp:posOffset>86995</wp:posOffset>
                </wp:positionV>
                <wp:extent cx="360000" cy="0"/>
                <wp:effectExtent l="38100" t="76200" r="0" b="114300"/>
                <wp:wrapNone/>
                <wp:docPr id="1721589485" name="Straight Connector 1721589485"/>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6D395F" id="Straight Connector 1721589485" o:spid="_x0000_s1026" style="position:absolute;z-index:251658260;visibility:visible;mso-wrap-style:square;mso-wrap-distance-left:9pt;mso-wrap-distance-top:0;mso-wrap-distance-right:9pt;mso-wrap-distance-bottom:0;mso-position-horizontal:absolute;mso-position-horizontal-relative:text;mso-position-vertical:absolute;mso-position-vertical-relative:text" from="121.8pt,6.85pt" to="150.1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" filled="t" fillcolor="black" strokeweight=".5mm">
                <v:fill opacity="3341f"/>
                <v:stroke startarrow="open" joinstyle="miter"/>
              </v:line>
            </w:pict>
          </mc:Fallback>
        </mc:AlternateContent>
      </w:r>
      <w:r w:rsidR="001A2229" w:rsidRPr="00663A0A">
        <w:rPr>
          <w:lang w:val="pl-PL"/>
        </w:rPr>
        <w:t>LOAD Rd, Ra!: (Rd                 M[Ra]) &amp; (Ra               Ra+1 )</w:t>
      </w:r>
    </w:p>
    <w:p w14:paraId="297AD613" w14:textId="77777777" w:rsidR="001A2229" w:rsidRDefault="001A2229" w:rsidP="009D4D90">
      <w:pPr>
        <w:pStyle w:val="ListParagraph"/>
        <w:spacing w:line="276" w:lineRule="auto"/>
      </w:pPr>
      <w:r>
        <w:t xml:space="preserve">Load the value from Data Memory at the address specified by Ra into Rd and increment Ra. </w:t>
      </w:r>
    </w:p>
    <w:p w14:paraId="68735FF5" w14:textId="7CD197F4" w:rsidR="001A2229" w:rsidRDefault="00763DBC" w:rsidP="009D4D90">
      <w:pPr>
        <w:pStyle w:val="ListParagraph"/>
        <w:numPr>
          <w:ilvl w:val="0"/>
          <w:numId w:val="1"/>
        </w:numPr>
        <w:spacing w:line="276" w:lineRule="auto"/>
      </w:pPr>
      <w:r>
        <w:rPr>
          <w:noProof/>
        </w:rPr>
        <mc:AlternateContent>
          <mc:Choice Requires="wps">
            <w:drawing>
              <wp:anchor distT="0" distB="0" distL="114300" distR="114300" simplePos="0" relativeHeight="251658252" behindDoc="0" locked="0" layoutInCell="1" allowOverlap="1" wp14:anchorId="0E66FFC6" wp14:editId="206F0CAD">
                <wp:simplePos x="0" y="0"/>
                <wp:positionH relativeFrom="column">
                  <wp:posOffset>1708150</wp:posOffset>
                </wp:positionH>
                <wp:positionV relativeFrom="paragraph">
                  <wp:posOffset>83185</wp:posOffset>
                </wp:positionV>
                <wp:extent cx="360000" cy="0"/>
                <wp:effectExtent l="38100" t="76200" r="0" b="114300"/>
                <wp:wrapNone/>
                <wp:docPr id="2117119763" name="Straight Connector 2117119763"/>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5078A6" id="Straight Connector 2117119763" o:spid="_x0000_s1026" style="position:absolute;z-index:251658252;visibility:visible;mso-wrap-style:square;mso-wrap-distance-left:9pt;mso-wrap-distance-top:0;mso-wrap-distance-right:9pt;mso-wrap-distance-bottom:0;mso-position-horizontal:absolute;mso-position-horizontal-relative:text;mso-position-vertical:absolute;mso-position-vertical-relative:text" from="134.5pt,6.55pt" to="162.8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" filled="t" fillcolor="black" strokeweight=".5mm">
                <v:fill opacity="3341f"/>
                <v:stroke startarrow="open" joinstyle="miter"/>
              </v:line>
            </w:pict>
          </mc:Fallback>
        </mc:AlternateContent>
      </w:r>
      <w:r w:rsidR="001A2229">
        <w:rPr>
          <w:noProof/>
        </w:rPr>
        <mc:AlternateContent>
          <mc:Choice Requires="wps">
            <w:drawing>
              <wp:anchor distT="0" distB="0" distL="114300" distR="114300" simplePos="0" relativeHeight="251658266" behindDoc="0" locked="0" layoutInCell="1" allowOverlap="1" wp14:anchorId="6A359293" wp14:editId="2444F5BC">
                <wp:simplePos x="0" y="0"/>
                <wp:positionH relativeFrom="column">
                  <wp:posOffset>1708150</wp:posOffset>
                </wp:positionH>
                <wp:positionV relativeFrom="paragraph">
                  <wp:posOffset>83185</wp:posOffset>
                </wp:positionV>
                <wp:extent cx="360000" cy="0"/>
                <wp:effectExtent l="38100" t="76200" r="0" b="114300"/>
                <wp:wrapNone/>
                <wp:docPr id="1131427411" name="Straight Connector 1131427411"/>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15C13A" id="Straight Connector 1131427411" o:spid="_x0000_s1026" style="position:absolute;z-index:251658266;visibility:visible;mso-wrap-style:square;mso-wrap-distance-left:9pt;mso-wrap-distance-top:0;mso-wrap-distance-right:9pt;mso-wrap-distance-bottom:0;mso-position-horizontal:absolute;mso-position-horizontal-relative:text;mso-position-vertical:absolute;mso-position-vertical-relative:text" from="134.5pt,6.55pt" to="162.8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" filled="t" fillcolor="black" strokeweight=".5mm">
                <v:fill opacity="3341f"/>
                <v:stroke startarrow="open" joinstyle="miter"/>
              </v:line>
            </w:pict>
          </mc:Fallback>
        </mc:AlternateContent>
      </w:r>
      <w:r w:rsidR="001A2229">
        <w:t>STORE Rs, Ra: (M[</w:t>
      </w:r>
      <w:proofErr w:type="gramStart"/>
      <w:r w:rsidR="001A2229">
        <w:t xml:space="preserve">Ra]   </w:t>
      </w:r>
      <w:proofErr w:type="gramEnd"/>
      <w:r w:rsidR="001A2229">
        <w:t xml:space="preserve">            Rs)</w:t>
      </w:r>
      <w:r w:rsidR="001A2229" w:rsidRPr="00AE7AEC">
        <w:rPr>
          <w:noProof/>
        </w:rPr>
        <w:t xml:space="preserve"> </w:t>
      </w:r>
    </w:p>
    <w:p w14:paraId="2D3517AA" w14:textId="77777777" w:rsidR="001A2229" w:rsidRDefault="001A2229" w:rsidP="009D4D90">
      <w:pPr>
        <w:pStyle w:val="ListParagraph"/>
        <w:spacing w:line="276" w:lineRule="auto"/>
      </w:pPr>
      <w:r>
        <w:t>Store the value from Rs into Data Memory at the address specified by register Ra.</w:t>
      </w:r>
    </w:p>
    <w:p w14:paraId="68D9B08B" w14:textId="1C8C39A4" w:rsidR="001A2229" w:rsidRDefault="00763DBC" w:rsidP="009D4D90">
      <w:pPr>
        <w:pStyle w:val="ListParagraph"/>
        <w:numPr>
          <w:ilvl w:val="0"/>
          <w:numId w:val="1"/>
        </w:numPr>
        <w:spacing w:line="276" w:lineRule="auto"/>
      </w:pPr>
      <w:r>
        <w:rPr>
          <w:noProof/>
        </w:rPr>
        <mc:AlternateContent>
          <mc:Choice Requires="wps">
            <w:drawing>
              <wp:anchor distT="0" distB="0" distL="114300" distR="114300" simplePos="0" relativeHeight="251658254" behindDoc="0" locked="0" layoutInCell="1" allowOverlap="1" wp14:anchorId="5F4606BD" wp14:editId="1C7D5BDA">
                <wp:simplePos x="0" y="0"/>
                <wp:positionH relativeFrom="column">
                  <wp:posOffset>2727960</wp:posOffset>
                </wp:positionH>
                <wp:positionV relativeFrom="paragraph">
                  <wp:posOffset>82550</wp:posOffset>
                </wp:positionV>
                <wp:extent cx="360000" cy="0"/>
                <wp:effectExtent l="38100" t="76200" r="0" b="114300"/>
                <wp:wrapNone/>
                <wp:docPr id="314895776" name="Straight Connector 314895776"/>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E2059" id="Straight Connector 314895776" o:spid="_x0000_s1026" style="position:absolute;z-index:251658254;visibility:visible;mso-wrap-style:square;mso-wrap-distance-left:9pt;mso-wrap-distance-top:0;mso-wrap-distance-right:9pt;mso-wrap-distance-bottom:0;mso-position-horizontal:absolute;mso-position-horizontal-relative:text;mso-position-vertical:absolute;mso-position-vertical-relative:text" from="214.8pt,6.5pt" to="243.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" filled="t" fillcolor="black" strokeweight=".5mm">
                <v:fill opacity="3341f"/>
                <v:stroke startarrow="open" joinstyle="miter"/>
              </v:line>
            </w:pict>
          </mc:Fallback>
        </mc:AlternateContent>
      </w:r>
      <w:r>
        <w:rPr>
          <w:noProof/>
        </w:rPr>
        <mc:AlternateContent>
          <mc:Choice Requires="wps">
            <w:drawing>
              <wp:anchor distT="0" distB="0" distL="114300" distR="114300" simplePos="0" relativeHeight="251658253" behindDoc="0" locked="0" layoutInCell="1" allowOverlap="1" wp14:anchorId="10396FD9" wp14:editId="06848D69">
                <wp:simplePos x="0" y="0"/>
                <wp:positionH relativeFrom="column">
                  <wp:posOffset>1746250</wp:posOffset>
                </wp:positionH>
                <wp:positionV relativeFrom="paragraph">
                  <wp:posOffset>81280</wp:posOffset>
                </wp:positionV>
                <wp:extent cx="360000" cy="0"/>
                <wp:effectExtent l="38100" t="76200" r="0" b="114300"/>
                <wp:wrapNone/>
                <wp:docPr id="1498400645" name="Straight Connector 1498400645"/>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23F67" id="Straight Connector 1498400645" o:spid="_x0000_s1026" style="position:absolute;z-index:251658253;visibility:visible;mso-wrap-style:square;mso-wrap-distance-left:9pt;mso-wrap-distance-top:0;mso-wrap-distance-right:9pt;mso-wrap-distance-bottom:0;mso-position-horizontal:absolute;mso-position-horizontal-relative:text;mso-position-vertical:absolute;mso-position-vertical-relative:text" from="137.5pt,6.4pt" to="165.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" filled="t" fillcolor="black" strokeweight=".5mm">
                <v:fill opacity="3341f"/>
                <v:stroke startarrow="open" joinstyle="miter"/>
              </v:line>
            </w:pict>
          </mc:Fallback>
        </mc:AlternateContent>
      </w:r>
      <w:r w:rsidR="001A2229">
        <w:rPr>
          <w:noProof/>
        </w:rPr>
        <mc:AlternateContent>
          <mc:Choice Requires="wps">
            <w:drawing>
              <wp:anchor distT="0" distB="0" distL="114300" distR="114300" simplePos="0" relativeHeight="251658268" behindDoc="0" locked="0" layoutInCell="1" allowOverlap="1" wp14:anchorId="0493E918" wp14:editId="3961EF3F">
                <wp:simplePos x="0" y="0"/>
                <wp:positionH relativeFrom="column">
                  <wp:posOffset>2727960</wp:posOffset>
                </wp:positionH>
                <wp:positionV relativeFrom="paragraph">
                  <wp:posOffset>82550</wp:posOffset>
                </wp:positionV>
                <wp:extent cx="360000" cy="0"/>
                <wp:effectExtent l="38100" t="76200" r="0" b="114300"/>
                <wp:wrapNone/>
                <wp:docPr id="1439006364" name="Straight Connector 1439006364"/>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2EC0F" id="Straight Connector 1439006364" o:spid="_x0000_s1026" style="position:absolute;z-index:251658268;visibility:visible;mso-wrap-style:square;mso-wrap-distance-left:9pt;mso-wrap-distance-top:0;mso-wrap-distance-right:9pt;mso-wrap-distance-bottom:0;mso-position-horizontal:absolute;mso-position-horizontal-relative:text;mso-position-vertical:absolute;mso-position-vertical-relative:text" from="214.8pt,6.5pt" to="243.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" filled="t" fillcolor="black" strokeweight=".5mm">
                <v:fill opacity="3341f"/>
                <v:stroke startarrow="open" joinstyle="miter"/>
              </v:line>
            </w:pict>
          </mc:Fallback>
        </mc:AlternateContent>
      </w:r>
      <w:r w:rsidR="001A2229">
        <w:rPr>
          <w:noProof/>
        </w:rPr>
        <mc:AlternateContent>
          <mc:Choice Requires="wps">
            <w:drawing>
              <wp:anchor distT="0" distB="0" distL="114300" distR="114300" simplePos="0" relativeHeight="251658267" behindDoc="0" locked="0" layoutInCell="1" allowOverlap="1" wp14:anchorId="7D242032" wp14:editId="6DF415F9">
                <wp:simplePos x="0" y="0"/>
                <wp:positionH relativeFrom="column">
                  <wp:posOffset>1746250</wp:posOffset>
                </wp:positionH>
                <wp:positionV relativeFrom="paragraph">
                  <wp:posOffset>81280</wp:posOffset>
                </wp:positionV>
                <wp:extent cx="360000" cy="0"/>
                <wp:effectExtent l="38100" t="76200" r="0" b="114300"/>
                <wp:wrapNone/>
                <wp:docPr id="344282116" name="Straight Connector 344282116"/>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F1E8CB" id="Straight Connector 344282116" o:spid="_x0000_s1026" style="position:absolute;z-index:251658267;visibility:visible;mso-wrap-style:square;mso-wrap-distance-left:9pt;mso-wrap-distance-top:0;mso-wrap-distance-right:9pt;mso-wrap-distance-bottom:0;mso-position-horizontal:absolute;mso-position-horizontal-relative:text;mso-position-vertical:absolute;mso-position-vertical-relative:text" from="137.5pt,6.4pt" to="165.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" filled="t" fillcolor="black" strokeweight=".5mm">
                <v:fill opacity="3341f"/>
                <v:stroke startarrow="open" joinstyle="miter"/>
              </v:line>
            </w:pict>
          </mc:Fallback>
        </mc:AlternateContent>
      </w:r>
      <w:r w:rsidR="001A2229">
        <w:t>STORE Rs, Ra</w:t>
      </w:r>
      <w:r>
        <w:t>!</w:t>
      </w:r>
      <w:r w:rsidR="001A2229">
        <w:t xml:space="preserve"> (M[</w:t>
      </w:r>
      <w:proofErr w:type="gramStart"/>
      <w:r w:rsidR="001A2229">
        <w:t xml:space="preserve">Ra]   </w:t>
      </w:r>
      <w:proofErr w:type="gramEnd"/>
      <w:r w:rsidR="001A2229">
        <w:t xml:space="preserve">            Rs) &amp; (Ra              Ra+1)</w:t>
      </w:r>
    </w:p>
    <w:p w14:paraId="7502CAC0" w14:textId="33E687E0" w:rsidR="001A2229" w:rsidRDefault="001A2229" w:rsidP="009D4D90">
      <w:pPr>
        <w:pStyle w:val="ListParagraph"/>
        <w:spacing w:line="276" w:lineRule="auto"/>
      </w:pPr>
      <w:r>
        <w:t xml:space="preserve">Store the value from Rs into Data Memory at the address specified by Ra and increment Ra. </w:t>
      </w:r>
    </w:p>
    <w:p w14:paraId="4CFA69B6" w14:textId="77777777" w:rsidR="008A1FB0" w:rsidRDefault="008A1FB0" w:rsidP="009D4D90">
      <w:pPr>
        <w:pStyle w:val="ListParagraph"/>
        <w:spacing w:line="276" w:lineRule="auto"/>
      </w:pPr>
    </w:p>
    <w:p w14:paraId="73415F34" w14:textId="42A38B17" w:rsidR="001A2229" w:rsidRPr="005D4DEE" w:rsidRDefault="001A2229" w:rsidP="009D4D90">
      <w:pPr>
        <w:pStyle w:val="ListParagraph"/>
        <w:numPr>
          <w:ilvl w:val="0"/>
          <w:numId w:val="13"/>
        </w:numPr>
        <w:spacing w:line="276" w:lineRule="auto"/>
        <w:rPr>
          <w:b/>
          <w:bCs/>
        </w:rPr>
      </w:pPr>
      <w:r w:rsidRPr="005D4DEE">
        <w:rPr>
          <w:b/>
          <w:bCs/>
        </w:rPr>
        <w:t>Load Immediate</w:t>
      </w:r>
      <w:r>
        <w:rPr>
          <w:b/>
          <w:bCs/>
        </w:rPr>
        <w:t xml:space="preserve"> </w:t>
      </w:r>
      <w:r w:rsidRPr="00AA2693">
        <w:rPr>
          <w:b/>
          <w:bCs/>
        </w:rPr>
        <w:t>Instructions</w:t>
      </w:r>
      <w:r w:rsidRPr="005D4DEE">
        <w:rPr>
          <w:b/>
          <w:bCs/>
        </w:rPr>
        <w:t>:</w:t>
      </w:r>
    </w:p>
    <w:p w14:paraId="2DEE3884" w14:textId="7AE1FC06" w:rsidR="00763DBC" w:rsidRDefault="00763DBC" w:rsidP="009D4D90">
      <w:pPr>
        <w:pStyle w:val="ListParagraph"/>
        <w:numPr>
          <w:ilvl w:val="0"/>
          <w:numId w:val="1"/>
        </w:numPr>
        <w:spacing w:line="276" w:lineRule="auto"/>
      </w:pPr>
      <w:r>
        <w:rPr>
          <w:noProof/>
        </w:rPr>
        <mc:AlternateContent>
          <mc:Choice Requires="wps">
            <w:drawing>
              <wp:anchor distT="0" distB="0" distL="114300" distR="114300" simplePos="0" relativeHeight="251658248" behindDoc="0" locked="0" layoutInCell="1" allowOverlap="1" wp14:anchorId="2631A3C0" wp14:editId="5963D5D7">
                <wp:simplePos x="0" y="0"/>
                <wp:positionH relativeFrom="margin">
                  <wp:posOffset>1578610</wp:posOffset>
                </wp:positionH>
                <wp:positionV relativeFrom="paragraph">
                  <wp:posOffset>80010</wp:posOffset>
                </wp:positionV>
                <wp:extent cx="360000" cy="0"/>
                <wp:effectExtent l="38100" t="76200" r="0" b="114300"/>
                <wp:wrapNone/>
                <wp:docPr id="1716827265" name="Straight Connector 1716827265"/>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0F27B" id="Straight Connector 1716827265" o:spid="_x0000_s1026" style="position:absolute;z-index:251658248;visibility:visible;mso-wrap-style:square;mso-wrap-distance-left:9pt;mso-wrap-distance-top:0;mso-wrap-distance-right:9pt;mso-wrap-distance-bottom:0;mso-position-horizontal:absolute;mso-position-horizontal-relative:margin;mso-position-vertical:absolute;mso-position-vertical-relative:text" from="124.3pt,6.3pt" to="152.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" filled="t" fillcolor="black" strokeweight=".5mm">
                <v:fill opacity="3341f"/>
                <v:stroke startarrow="open" joinstyle="miter"/>
                <w10:wrap anchorx="margin"/>
              </v:line>
            </w:pict>
          </mc:Fallback>
        </mc:AlternateContent>
      </w:r>
      <w:r>
        <w:t>LDI Rd, imm8: (Rd               imm</w:t>
      </w:r>
      <w:r>
        <w:t>8)</w:t>
      </w:r>
    </w:p>
    <w:p w14:paraId="4EBB26BC" w14:textId="40F10BEF" w:rsidR="001A2229" w:rsidRDefault="00763DBC" w:rsidP="009D4D90">
      <w:pPr>
        <w:pStyle w:val="ListParagraph"/>
        <w:spacing w:line="276" w:lineRule="auto"/>
      </w:pPr>
      <w:r>
        <w:t xml:space="preserve">Load an 8-bit immediate value sign extended to 16 bits into Rd. </w:t>
      </w:r>
    </w:p>
    <w:p w14:paraId="024B5515" w14:textId="77777777" w:rsidR="001A2229" w:rsidRDefault="001A2229" w:rsidP="009D4D90">
      <w:pPr>
        <w:pStyle w:val="ListParagraph"/>
        <w:spacing w:line="276" w:lineRule="auto"/>
      </w:pPr>
      <w:r>
        <w:t xml:space="preserve">There are two ways to select the destination bits of the immediate value in the destination register: </w:t>
      </w:r>
    </w:p>
    <w:p w14:paraId="1F0BB191" w14:textId="31CF4F52" w:rsidR="001A2229" w:rsidRDefault="00763DBC" w:rsidP="009D4D90">
      <w:pPr>
        <w:pStyle w:val="ListParagraph"/>
        <w:numPr>
          <w:ilvl w:val="0"/>
          <w:numId w:val="3"/>
        </w:numPr>
        <w:spacing w:line="276" w:lineRule="auto"/>
      </w:pPr>
      <w:r>
        <w:rPr>
          <w:noProof/>
        </w:rPr>
        <mc:AlternateContent>
          <mc:Choice Requires="wps">
            <w:drawing>
              <wp:anchor distT="0" distB="0" distL="114300" distR="114300" simplePos="0" relativeHeight="251658249" behindDoc="0" locked="0" layoutInCell="1" allowOverlap="1" wp14:anchorId="660F71D2" wp14:editId="798E6186">
                <wp:simplePos x="0" y="0"/>
                <wp:positionH relativeFrom="margin">
                  <wp:posOffset>1104900</wp:posOffset>
                </wp:positionH>
                <wp:positionV relativeFrom="paragraph">
                  <wp:posOffset>83185</wp:posOffset>
                </wp:positionV>
                <wp:extent cx="360000" cy="0"/>
                <wp:effectExtent l="38100" t="76200" r="0" b="114300"/>
                <wp:wrapNone/>
                <wp:docPr id="782223918" name="Straight Connector 782223918"/>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E3B6D8" id="Straight Connector 782223918" o:spid="_x0000_s1026" style="position:absolute;z-index:251658249;visibility:visible;mso-wrap-style:square;mso-wrap-distance-left:9pt;mso-wrap-distance-top:0;mso-wrap-distance-right:9pt;mso-wrap-distance-bottom:0;mso-position-horizontal:absolute;mso-position-horizontal-relative:margin;mso-position-vertical:absolute;mso-position-vertical-relative:text" from="87pt,6.55pt" to="115.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" filled="t" fillcolor="black" strokeweight=".5mm">
                <v:fill opacity="3341f"/>
                <v:stroke startarrow="open" joinstyle="miter"/>
                <w10:wrap anchorx="margin"/>
              </v:line>
            </w:pict>
          </mc:Fallback>
        </mc:AlternateContent>
      </w:r>
      <w:r w:rsidR="001A2229">
        <w:rPr>
          <w:noProof/>
        </w:rPr>
        <mc:AlternateContent>
          <mc:Choice Requires="wps">
            <w:drawing>
              <wp:anchor distT="0" distB="0" distL="114300" distR="114300" simplePos="0" relativeHeight="251658263" behindDoc="0" locked="0" layoutInCell="1" allowOverlap="1" wp14:anchorId="200B767D" wp14:editId="72CD6C34">
                <wp:simplePos x="0" y="0"/>
                <wp:positionH relativeFrom="margin">
                  <wp:posOffset>1104900</wp:posOffset>
                </wp:positionH>
                <wp:positionV relativeFrom="paragraph">
                  <wp:posOffset>83185</wp:posOffset>
                </wp:positionV>
                <wp:extent cx="360000" cy="0"/>
                <wp:effectExtent l="38100" t="76200" r="0" b="114300"/>
                <wp:wrapNone/>
                <wp:docPr id="636658132" name="Straight Connector 636658132"/>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8578EA" id="Straight Connector 636658132" o:spid="_x0000_s1026" style="position:absolute;z-index:251658263;visibility:visible;mso-wrap-style:square;mso-wrap-distance-left:9pt;mso-wrap-distance-top:0;mso-wrap-distance-right:9pt;mso-wrap-distance-bottom:0;mso-position-horizontal:absolute;mso-position-horizontal-relative:margin;mso-position-vertical:absolute;mso-position-vertical-relative:text" from="87pt,6.55pt" to="115.3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" filled="t" fillcolor="black" strokeweight=".5mm">
                <v:fill opacity="3341f"/>
                <v:stroke startarrow="open" joinstyle="miter"/>
                <w10:wrap anchorx="margin"/>
              </v:line>
            </w:pict>
          </mc:Fallback>
        </mc:AlternateContent>
      </w:r>
      <w:r w:rsidR="001A2229">
        <w:t xml:space="preserve">Rd               </w:t>
      </w:r>
      <w:proofErr w:type="spellStart"/>
      <w:proofErr w:type="gramStart"/>
      <w:r w:rsidR="001A2229">
        <w:t>imm</w:t>
      </w:r>
      <w:proofErr w:type="spellEnd"/>
      <w:r w:rsidR="001A2229">
        <w:t>[</w:t>
      </w:r>
      <w:proofErr w:type="gramEnd"/>
      <w:r w:rsidR="001A2229">
        <w:t>7:0]  (Select the first 8 bits in Rd)</w:t>
      </w:r>
    </w:p>
    <w:p w14:paraId="1EA7BE3A" w14:textId="7922CF35" w:rsidR="001A2229" w:rsidRDefault="00763DBC" w:rsidP="009D4D90">
      <w:pPr>
        <w:pStyle w:val="ListParagraph"/>
        <w:numPr>
          <w:ilvl w:val="0"/>
          <w:numId w:val="3"/>
        </w:numPr>
        <w:spacing w:line="276" w:lineRule="auto"/>
      </w:pPr>
      <w:r>
        <w:rPr>
          <w:noProof/>
        </w:rPr>
        <w:lastRenderedPageBreak/>
        <mc:AlternateContent>
          <mc:Choice Requires="wps">
            <w:drawing>
              <wp:anchor distT="0" distB="0" distL="114300" distR="114300" simplePos="0" relativeHeight="251658250" behindDoc="0" locked="0" layoutInCell="1" allowOverlap="1" wp14:anchorId="66404285" wp14:editId="4A44D76F">
                <wp:simplePos x="0" y="0"/>
                <wp:positionH relativeFrom="margin">
                  <wp:posOffset>1127760</wp:posOffset>
                </wp:positionH>
                <wp:positionV relativeFrom="paragraph">
                  <wp:posOffset>89535</wp:posOffset>
                </wp:positionV>
                <wp:extent cx="360000" cy="0"/>
                <wp:effectExtent l="38100" t="76200" r="0" b="114300"/>
                <wp:wrapNone/>
                <wp:docPr id="319649550" name="Straight Connector 319649550"/>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407EE" id="Straight Connector 319649550" o:spid="_x0000_s1026" style="position:absolute;z-index:251658250;visibility:visible;mso-wrap-style:square;mso-wrap-distance-left:9pt;mso-wrap-distance-top:0;mso-wrap-distance-right:9pt;mso-wrap-distance-bottom:0;mso-position-horizontal:absolute;mso-position-horizontal-relative:margin;mso-position-vertical:absolute;mso-position-vertical-relative:text" from="88.8pt,7.05pt" to="117.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" filled="t" fillcolor="black" strokeweight=".5mm">
                <v:fill opacity="3341f"/>
                <v:stroke startarrow="open" joinstyle="miter"/>
                <w10:wrap anchorx="margin"/>
              </v:line>
            </w:pict>
          </mc:Fallback>
        </mc:AlternateContent>
      </w:r>
      <w:r w:rsidR="001A2229">
        <w:rPr>
          <w:noProof/>
        </w:rPr>
        <mc:AlternateContent>
          <mc:Choice Requires="wps">
            <w:drawing>
              <wp:anchor distT="0" distB="0" distL="114300" distR="114300" simplePos="0" relativeHeight="251658264" behindDoc="0" locked="0" layoutInCell="1" allowOverlap="1" wp14:anchorId="4DBCFC14" wp14:editId="661F6866">
                <wp:simplePos x="0" y="0"/>
                <wp:positionH relativeFrom="margin">
                  <wp:posOffset>1127760</wp:posOffset>
                </wp:positionH>
                <wp:positionV relativeFrom="paragraph">
                  <wp:posOffset>89535</wp:posOffset>
                </wp:positionV>
                <wp:extent cx="360000" cy="0"/>
                <wp:effectExtent l="38100" t="76200" r="0" b="114300"/>
                <wp:wrapNone/>
                <wp:docPr id="1531904953" name="Straight Connector 1531904953"/>
                <wp:cNvGraphicFramePr/>
                <a:graphic xmlns:a="http://schemas.openxmlformats.org/drawingml/2006/main">
                  <a:graphicData uri="http://schemas.microsoft.com/office/word/2010/wordprocessingShape">
                    <wps:wsp>
                      <wps:cNvCnPr/>
                      <wps:spPr>
                        <a:xfrm>
                          <a:off x="0" y="0"/>
                          <a:ext cx="360000" cy="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57B90" id="Straight Connector 1531904953" o:spid="_x0000_s1026" style="position:absolute;z-index:251658264;visibility:visible;mso-wrap-style:square;mso-wrap-distance-left:9pt;mso-wrap-distance-top:0;mso-wrap-distance-right:9pt;mso-wrap-distance-bottom:0;mso-position-horizontal:absolute;mso-position-horizontal-relative:margin;mso-position-vertical:absolute;mso-position-vertical-relative:text" from="88.8pt,7.05pt" to="117.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" filled="t" fillcolor="black" strokeweight=".5mm">
                <v:fill opacity="3341f"/>
                <v:stroke startarrow="open" joinstyle="miter"/>
                <w10:wrap anchorx="margin"/>
              </v:line>
            </w:pict>
          </mc:Fallback>
        </mc:AlternateContent>
      </w:r>
      <w:r w:rsidR="001A2229">
        <w:t xml:space="preserve">Rd               </w:t>
      </w:r>
      <w:proofErr w:type="spellStart"/>
      <w:proofErr w:type="gramStart"/>
      <w:r w:rsidR="001A2229">
        <w:t>imm</w:t>
      </w:r>
      <w:proofErr w:type="spellEnd"/>
      <w:r w:rsidR="001A2229">
        <w:t>[</w:t>
      </w:r>
      <w:proofErr w:type="gramEnd"/>
      <w:r w:rsidR="001A2229">
        <w:t xml:space="preserve">15:8] (Select the second 8 bits in Rd) </w:t>
      </w:r>
    </w:p>
    <w:p w14:paraId="4E84B74F" w14:textId="6DCCF7E4" w:rsidR="001A2229" w:rsidRDefault="001A2229" w:rsidP="009076AC">
      <w:pPr>
        <w:ind w:left="1080"/>
      </w:pPr>
      <w:r>
        <w:t>Note: Here we use the little-endian byte ordering (like in RISC-V)</w:t>
      </w:r>
    </w:p>
    <w:p w14:paraId="16044B38" w14:textId="77777777" w:rsidR="008A1FB0" w:rsidRDefault="008A1FB0" w:rsidP="009076AC">
      <w:pPr>
        <w:ind w:left="1080"/>
      </w:pPr>
    </w:p>
    <w:p w14:paraId="483776EA" w14:textId="0AF043B1" w:rsidR="001A2229" w:rsidRPr="00AC72C7" w:rsidRDefault="001A2229" w:rsidP="009D4D90">
      <w:pPr>
        <w:pStyle w:val="Heading2"/>
        <w:numPr>
          <w:ilvl w:val="0"/>
          <w:numId w:val="13"/>
        </w:numPr>
        <w:spacing w:line="276" w:lineRule="auto"/>
        <w:rPr>
          <w:rFonts w:asciiTheme="minorHAnsi" w:hAnsiTheme="minorHAnsi" w:cstheme="minorHAnsi"/>
          <w:b/>
          <w:color w:val="auto"/>
        </w:rPr>
      </w:pPr>
      <w:r w:rsidRPr="00AC72C7">
        <w:rPr>
          <w:rFonts w:asciiTheme="minorHAnsi" w:hAnsiTheme="minorHAnsi" w:cstheme="minorHAnsi"/>
          <w:b/>
          <w:color w:val="auto"/>
          <w:sz w:val="22"/>
          <w:szCs w:val="22"/>
        </w:rPr>
        <w:t>Unconditional Branching Instructions:</w:t>
      </w:r>
      <w:r w:rsidR="004E140A" w:rsidRPr="003945C2">
        <w:rPr>
          <w:rFonts w:asciiTheme="minorHAnsi" w:hAnsiTheme="minorHAnsi" w:cstheme="minorHAnsi"/>
          <w:b/>
          <w:color w:val="auto"/>
          <w:sz w:val="22"/>
          <w:szCs w:val="22"/>
        </w:rPr>
        <w:t xml:space="preserve"> </w:t>
      </w:r>
    </w:p>
    <w:p w14:paraId="12D9D98F" w14:textId="47741CF7" w:rsidR="001A2229" w:rsidRDefault="00763DBC" w:rsidP="009D4D90">
      <w:pPr>
        <w:pStyle w:val="ListParagraph"/>
        <w:numPr>
          <w:ilvl w:val="0"/>
          <w:numId w:val="1"/>
        </w:numPr>
        <w:spacing w:line="276" w:lineRule="auto"/>
      </w:pPr>
      <w:r>
        <w:rPr>
          <w:noProof/>
        </w:rPr>
        <mc:AlternateContent>
          <mc:Choice Requires="wps">
            <w:drawing>
              <wp:anchor distT="0" distB="0" distL="114300" distR="114300" simplePos="0" relativeHeight="251658251" behindDoc="0" locked="0" layoutInCell="1" allowOverlap="1" wp14:anchorId="4E09A579" wp14:editId="631DFF3A">
                <wp:simplePos x="0" y="0"/>
                <wp:positionH relativeFrom="margin">
                  <wp:posOffset>1341120</wp:posOffset>
                </wp:positionH>
                <wp:positionV relativeFrom="paragraph">
                  <wp:posOffset>83820</wp:posOffset>
                </wp:positionV>
                <wp:extent cx="321310" cy="7620"/>
                <wp:effectExtent l="38100" t="76200" r="0" b="106680"/>
                <wp:wrapNone/>
                <wp:docPr id="1305892905" name="Straight Connector 1305892905"/>
                <wp:cNvGraphicFramePr/>
                <a:graphic xmlns:a="http://schemas.openxmlformats.org/drawingml/2006/main">
                  <a:graphicData uri="http://schemas.microsoft.com/office/word/2010/wordprocessingShape">
                    <wps:wsp>
                      <wps:cNvCnPr/>
                      <wps:spPr>
                        <a:xfrm flipV="1">
                          <a:off x="0" y="0"/>
                          <a:ext cx="321310" cy="762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9049D" id="Straight Connector 1305892905" o:spid="_x0000_s1026" style="position:absolute;flip:y;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6pt,6.6pt" to="130.9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" filled="t" fillcolor="black" strokeweight=".5mm">
                <v:fill opacity="3341f"/>
                <v:stroke startarrow="open" joinstyle="miter"/>
                <w10:wrap anchorx="margin"/>
              </v:line>
            </w:pict>
          </mc:Fallback>
        </mc:AlternateContent>
      </w:r>
      <w:r w:rsidR="001A2229">
        <w:rPr>
          <w:noProof/>
        </w:rPr>
        <mc:AlternateContent>
          <mc:Choice Requires="wps">
            <w:drawing>
              <wp:anchor distT="0" distB="0" distL="114300" distR="114300" simplePos="0" relativeHeight="251658265" behindDoc="0" locked="0" layoutInCell="1" allowOverlap="1" wp14:anchorId="5DF508CA" wp14:editId="1C5F1144">
                <wp:simplePos x="0" y="0"/>
                <wp:positionH relativeFrom="margin">
                  <wp:posOffset>1341120</wp:posOffset>
                </wp:positionH>
                <wp:positionV relativeFrom="paragraph">
                  <wp:posOffset>83820</wp:posOffset>
                </wp:positionV>
                <wp:extent cx="321310" cy="7620"/>
                <wp:effectExtent l="38100" t="76200" r="0" b="106680"/>
                <wp:wrapNone/>
                <wp:docPr id="340443074" name="Straight Connector 340443074"/>
                <wp:cNvGraphicFramePr/>
                <a:graphic xmlns:a="http://schemas.openxmlformats.org/drawingml/2006/main">
                  <a:graphicData uri="http://schemas.microsoft.com/office/word/2010/wordprocessingShape">
                    <wps:wsp>
                      <wps:cNvCnPr/>
                      <wps:spPr>
                        <a:xfrm flipV="1">
                          <a:off x="0" y="0"/>
                          <a:ext cx="321310" cy="7620"/>
                        </a:xfrm>
                        <a:prstGeom prst="line">
                          <a:avLst/>
                        </a:prstGeom>
                        <a:solidFill>
                          <a:srgbClr val="000000">
                            <a:alpha val="5000"/>
                          </a:srgbClr>
                        </a:solidFill>
                        <a:ln w="18000">
                          <a:solidFill>
                            <a:srgbClr val="000000"/>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AD8AE" id="Straight Connector 340443074" o:spid="_x0000_s1026" style="position:absolute;flip:y;z-index:251658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6pt,6.6pt" to="130.9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" filled="t" fillcolor="black" strokeweight=".5mm">
                <v:fill opacity="3341f"/>
                <v:stroke startarrow="open" joinstyle="miter"/>
                <w10:wrap anchorx="margin"/>
              </v:line>
            </w:pict>
          </mc:Fallback>
        </mc:AlternateContent>
      </w:r>
      <w:r w:rsidR="001A2229">
        <w:t xml:space="preserve">JMP offset: (PC             </w:t>
      </w:r>
      <w:proofErr w:type="spellStart"/>
      <w:r w:rsidR="001A2229">
        <w:t>PC</w:t>
      </w:r>
      <w:proofErr w:type="spellEnd"/>
      <w:r w:rsidR="001A2229">
        <w:t xml:space="preserve"> + offset)</w:t>
      </w:r>
    </w:p>
    <w:p w14:paraId="4A7C01AA" w14:textId="77777777" w:rsidR="001A2229" w:rsidRDefault="001A2229" w:rsidP="009D4D90">
      <w:pPr>
        <w:pStyle w:val="ListParagraph"/>
        <w:spacing w:line="276" w:lineRule="auto"/>
      </w:pPr>
      <w:r>
        <w:t>Branch to PC + offset.</w:t>
      </w:r>
    </w:p>
    <w:p w14:paraId="6FAC8D0E" w14:textId="37D0AC85" w:rsidR="001A2229" w:rsidRDefault="001A2229" w:rsidP="009D4D90">
      <w:pPr>
        <w:pStyle w:val="ListParagraph"/>
        <w:spacing w:before="240" w:line="276" w:lineRule="auto"/>
      </w:pPr>
      <w:r>
        <w:t xml:space="preserve">Offset is mostly </w:t>
      </w:r>
      <w:r w:rsidR="00AC72C7">
        <w:t>an</w:t>
      </w:r>
      <w:r>
        <w:t xml:space="preserve"> 8-bit immediate (</w:t>
      </w:r>
      <w:proofErr w:type="spellStart"/>
      <w:proofErr w:type="gramStart"/>
      <w:r>
        <w:t>imm</w:t>
      </w:r>
      <w:proofErr w:type="spellEnd"/>
      <w:r>
        <w:t>[</w:t>
      </w:r>
      <w:proofErr w:type="gramEnd"/>
      <w:r>
        <w:t xml:space="preserve">7:0]) </w:t>
      </w:r>
    </w:p>
    <w:p w14:paraId="7FC947C1" w14:textId="77777777" w:rsidR="008A1FB0" w:rsidRPr="00AC72C7" w:rsidRDefault="008A1FB0" w:rsidP="009D4D90">
      <w:pPr>
        <w:pStyle w:val="ListParagraph"/>
        <w:spacing w:before="240" w:line="276" w:lineRule="auto"/>
      </w:pPr>
    </w:p>
    <w:p w14:paraId="6E0C8A2F" w14:textId="2D45CD77" w:rsidR="001A2229" w:rsidRPr="003945C2" w:rsidRDefault="001A2229" w:rsidP="009D4D90">
      <w:pPr>
        <w:pStyle w:val="Heading2"/>
        <w:numPr>
          <w:ilvl w:val="0"/>
          <w:numId w:val="13"/>
        </w:numPr>
        <w:spacing w:line="276" w:lineRule="auto"/>
        <w:rPr>
          <w:rFonts w:asciiTheme="minorHAnsi" w:hAnsiTheme="minorHAnsi" w:cstheme="minorHAnsi"/>
          <w:b/>
          <w:color w:val="auto"/>
          <w:sz w:val="22"/>
          <w:szCs w:val="22"/>
        </w:rPr>
      </w:pPr>
      <w:r w:rsidRPr="00AC72C7">
        <w:rPr>
          <w:rFonts w:asciiTheme="minorHAnsi" w:hAnsiTheme="minorHAnsi" w:cstheme="minorHAnsi"/>
          <w:b/>
          <w:color w:val="auto"/>
          <w:sz w:val="22"/>
          <w:szCs w:val="22"/>
        </w:rPr>
        <w:t>Conditional Branching Instructions:</w:t>
      </w:r>
    </w:p>
    <w:p w14:paraId="721E179F" w14:textId="5B7742A8" w:rsidR="001A2229" w:rsidRDefault="001A2229" w:rsidP="00086DE6">
      <w:pPr>
        <w:spacing w:line="276" w:lineRule="auto"/>
        <w:ind w:firstLine="360"/>
        <w:jc w:val="both"/>
      </w:pPr>
      <w:r>
        <w:t>First</w:t>
      </w:r>
      <w:r w:rsidR="00AC72C7">
        <w:t>,</w:t>
      </w:r>
      <w:r>
        <w:t xml:space="preserve"> let us see how to evaluate the value of SREG. For that, we should be given 2 registers (Ra &amp; Rb): </w:t>
      </w:r>
    </w:p>
    <w:p w14:paraId="077D13FE" w14:textId="77777777" w:rsidR="001A2229" w:rsidRDefault="001A2229" w:rsidP="009D4D90">
      <w:pPr>
        <w:pStyle w:val="ListParagraph"/>
        <w:numPr>
          <w:ilvl w:val="0"/>
          <w:numId w:val="4"/>
        </w:numPr>
        <w:spacing w:line="276" w:lineRule="auto"/>
      </w:pPr>
      <w:r>
        <w:t>If Ra=Rb; SREG = 0</w:t>
      </w:r>
    </w:p>
    <w:p w14:paraId="6474BA08" w14:textId="77777777" w:rsidR="001A2229" w:rsidRDefault="001A2229" w:rsidP="009D4D90">
      <w:pPr>
        <w:pStyle w:val="ListParagraph"/>
        <w:numPr>
          <w:ilvl w:val="0"/>
          <w:numId w:val="4"/>
        </w:numPr>
        <w:spacing w:line="276" w:lineRule="auto"/>
      </w:pPr>
      <w:r>
        <w:t xml:space="preserve">If Ra&gt;Rb; SREG &gt; 0 </w:t>
      </w:r>
    </w:p>
    <w:p w14:paraId="6D11BF09" w14:textId="77777777" w:rsidR="001A2229" w:rsidRDefault="001A2229" w:rsidP="009D4D90">
      <w:pPr>
        <w:pStyle w:val="ListParagraph"/>
        <w:numPr>
          <w:ilvl w:val="0"/>
          <w:numId w:val="4"/>
        </w:numPr>
        <w:spacing w:line="276" w:lineRule="auto"/>
      </w:pPr>
      <w:r>
        <w:t xml:space="preserve">If Ra&lt;Rb; SREG &lt; 0 </w:t>
      </w:r>
    </w:p>
    <w:p w14:paraId="5CDABF51" w14:textId="77777777" w:rsidR="001A2229" w:rsidRDefault="001A2229" w:rsidP="009D4D90">
      <w:pPr>
        <w:pStyle w:val="ListParagraph"/>
        <w:spacing w:line="276" w:lineRule="auto"/>
      </w:pPr>
    </w:p>
    <w:p w14:paraId="4EEA7ACA" w14:textId="77777777" w:rsidR="001A2229" w:rsidRDefault="001A2229" w:rsidP="009D4D90">
      <w:pPr>
        <w:pStyle w:val="ListParagraph"/>
        <w:numPr>
          <w:ilvl w:val="0"/>
          <w:numId w:val="1"/>
        </w:numPr>
        <w:spacing w:line="276" w:lineRule="auto"/>
      </w:pPr>
      <w:r>
        <w:t xml:space="preserve">JEQ offset: </w:t>
      </w:r>
    </w:p>
    <w:p w14:paraId="14757499" w14:textId="77777777" w:rsidR="001A2229" w:rsidRDefault="001A2229" w:rsidP="009D4D90">
      <w:pPr>
        <w:pStyle w:val="ListParagraph"/>
        <w:spacing w:line="276" w:lineRule="auto"/>
      </w:pPr>
      <w:r>
        <w:t xml:space="preserve">Branch to PC + offset if the zero flag in SREG is set. </w:t>
      </w:r>
    </w:p>
    <w:p w14:paraId="7906C38E" w14:textId="38225278" w:rsidR="001A2229" w:rsidRDefault="001A2229" w:rsidP="009D4D90">
      <w:pPr>
        <w:pStyle w:val="ListParagraph"/>
        <w:spacing w:line="276" w:lineRule="auto"/>
      </w:pPr>
      <w:r>
        <w:t xml:space="preserve">Offset is mostly </w:t>
      </w:r>
      <w:r w:rsidR="00AC72C7">
        <w:t>an</w:t>
      </w:r>
      <w:r>
        <w:t xml:space="preserve"> 8-bit immediate (</w:t>
      </w:r>
      <w:proofErr w:type="spellStart"/>
      <w:proofErr w:type="gramStart"/>
      <w:r>
        <w:t>imm</w:t>
      </w:r>
      <w:proofErr w:type="spellEnd"/>
      <w:r>
        <w:t>[</w:t>
      </w:r>
      <w:proofErr w:type="gramEnd"/>
      <w:r>
        <w:t>7:0])</w:t>
      </w:r>
    </w:p>
    <w:p w14:paraId="138924B6" w14:textId="77777777" w:rsidR="001A2229" w:rsidRDefault="001A2229" w:rsidP="009D4D90">
      <w:pPr>
        <w:pStyle w:val="ListParagraph"/>
        <w:numPr>
          <w:ilvl w:val="0"/>
          <w:numId w:val="1"/>
        </w:numPr>
        <w:spacing w:line="276" w:lineRule="auto"/>
      </w:pPr>
      <w:r>
        <w:t xml:space="preserve">JGT offset: </w:t>
      </w:r>
    </w:p>
    <w:p w14:paraId="0F5212FE" w14:textId="77777777" w:rsidR="001A2229" w:rsidRDefault="001A2229" w:rsidP="009D4D90">
      <w:pPr>
        <w:pStyle w:val="ListParagraph"/>
        <w:spacing w:line="276" w:lineRule="auto"/>
      </w:pPr>
      <w:r>
        <w:t xml:space="preserve">Branch to PC + offset if the greater-than flag in SREG is set. </w:t>
      </w:r>
    </w:p>
    <w:p w14:paraId="5AAF4894" w14:textId="1D8E37FA" w:rsidR="001A2229" w:rsidRDefault="001A2229" w:rsidP="009D4D90">
      <w:pPr>
        <w:pStyle w:val="ListParagraph"/>
        <w:spacing w:line="276" w:lineRule="auto"/>
      </w:pPr>
      <w:r>
        <w:t xml:space="preserve">Offset is mostly </w:t>
      </w:r>
      <w:r w:rsidR="00AC72C7">
        <w:t>an</w:t>
      </w:r>
      <w:r>
        <w:t xml:space="preserve"> 8-bit immediate (</w:t>
      </w:r>
      <w:proofErr w:type="spellStart"/>
      <w:proofErr w:type="gramStart"/>
      <w:r>
        <w:t>imm</w:t>
      </w:r>
      <w:proofErr w:type="spellEnd"/>
      <w:r>
        <w:t>[</w:t>
      </w:r>
      <w:proofErr w:type="gramEnd"/>
      <w:r>
        <w:t>7:0])</w:t>
      </w:r>
    </w:p>
    <w:p w14:paraId="11803959" w14:textId="77777777" w:rsidR="001A2229" w:rsidRDefault="001A2229" w:rsidP="009D4D90">
      <w:pPr>
        <w:pStyle w:val="ListParagraph"/>
        <w:numPr>
          <w:ilvl w:val="0"/>
          <w:numId w:val="1"/>
        </w:numPr>
        <w:spacing w:line="276" w:lineRule="auto"/>
      </w:pPr>
      <w:r>
        <w:t xml:space="preserve">JLT offset: </w:t>
      </w:r>
    </w:p>
    <w:p w14:paraId="7F24CE2A" w14:textId="77777777" w:rsidR="001A2229" w:rsidRDefault="001A2229" w:rsidP="009D4D90">
      <w:pPr>
        <w:pStyle w:val="ListParagraph"/>
        <w:spacing w:line="276" w:lineRule="auto"/>
      </w:pPr>
      <w:r>
        <w:t xml:space="preserve">Branch to PC + offset if the less-than flag in SREG is set. </w:t>
      </w:r>
    </w:p>
    <w:p w14:paraId="29790E74" w14:textId="4451F897" w:rsidR="001A2229" w:rsidRDefault="001A2229" w:rsidP="009D4D90">
      <w:pPr>
        <w:pStyle w:val="ListParagraph"/>
        <w:spacing w:line="276" w:lineRule="auto"/>
      </w:pPr>
      <w:r>
        <w:t>Offset is mostly a 8-bit immediate (</w:t>
      </w:r>
      <w:proofErr w:type="spellStart"/>
      <w:proofErr w:type="gramStart"/>
      <w:r>
        <w:t>imm</w:t>
      </w:r>
      <w:proofErr w:type="spellEnd"/>
      <w:r>
        <w:t>[</w:t>
      </w:r>
      <w:proofErr w:type="gramEnd"/>
      <w:r>
        <w:t xml:space="preserve">7:0]) </w:t>
      </w:r>
    </w:p>
    <w:p w14:paraId="0CEFA255" w14:textId="77777777" w:rsidR="009076AC" w:rsidRDefault="009076AC" w:rsidP="001A2229"/>
    <w:p w14:paraId="242C526E" w14:textId="58BAF41D" w:rsidR="001A2229" w:rsidRDefault="001A2229" w:rsidP="009D4D90">
      <w:pPr>
        <w:pStyle w:val="Heading1"/>
        <w:numPr>
          <w:ilvl w:val="0"/>
          <w:numId w:val="12"/>
        </w:numPr>
        <w:spacing w:after="240"/>
      </w:pPr>
      <w:r>
        <w:t>(ii) Instruction Format</w:t>
      </w:r>
    </w:p>
    <w:p w14:paraId="070AAD91" w14:textId="77777777" w:rsidR="003B17F1" w:rsidRDefault="00803D1F" w:rsidP="00AB6FBE">
      <w:pPr>
        <w:jc w:val="both"/>
      </w:pPr>
      <w:r w:rsidRPr="00803D1F">
        <w:t xml:space="preserve">In our system, we rely on a </w:t>
      </w:r>
      <w:r w:rsidR="001A2229">
        <w:t xml:space="preserve">16-bit architecture for </w:t>
      </w:r>
      <w:r w:rsidRPr="00803D1F">
        <w:t>our</w:t>
      </w:r>
      <w:r w:rsidR="001A2229">
        <w:t xml:space="preserve"> instructions. </w:t>
      </w:r>
      <w:r w:rsidRPr="00803D1F">
        <w:t>As</w:t>
      </w:r>
      <w:r w:rsidR="001A2229">
        <w:t xml:space="preserve"> we </w:t>
      </w:r>
      <w:r w:rsidRPr="00803D1F">
        <w:t xml:space="preserve">only </w:t>
      </w:r>
      <w:r w:rsidR="001A2229">
        <w:t xml:space="preserve">have 16 instructions, we </w:t>
      </w:r>
      <w:r w:rsidRPr="00803D1F">
        <w:t>require</w:t>
      </w:r>
      <w:r w:rsidR="001A2229">
        <w:t xml:space="preserve"> 4 bits for opcodes</w:t>
      </w:r>
      <w:r w:rsidRPr="00803D1F">
        <w:t>, though</w:t>
      </w:r>
      <w:r w:rsidR="001A2229">
        <w:t xml:space="preserve"> we will use 5</w:t>
      </w:r>
      <w:r w:rsidRPr="00803D1F">
        <w:t xml:space="preserve"> </w:t>
      </w:r>
      <w:r w:rsidR="001A2229">
        <w:t>bits</w:t>
      </w:r>
      <w:r w:rsidRPr="00803D1F">
        <w:t>. Additionally</w:t>
      </w:r>
      <w:r w:rsidR="001A2229">
        <w:t>, we have 8 registers</w:t>
      </w:r>
      <w:r w:rsidRPr="00803D1F">
        <w:t xml:space="preserve">, with </w:t>
      </w:r>
      <w:r w:rsidR="001A2229">
        <w:t xml:space="preserve">PC </w:t>
      </w:r>
      <w:r w:rsidRPr="00803D1F">
        <w:t>serving</w:t>
      </w:r>
      <w:r w:rsidR="001A2229">
        <w:t xml:space="preserve"> as a special case</w:t>
      </w:r>
      <w:r w:rsidRPr="00803D1F">
        <w:t>. To address registers within</w:t>
      </w:r>
      <w:r w:rsidR="001A2229">
        <w:t xml:space="preserve"> each instruction</w:t>
      </w:r>
      <w:r w:rsidRPr="00803D1F">
        <w:t>, we use 3 bits.</w:t>
      </w:r>
    </w:p>
    <w:p w14:paraId="14C1CEB9" w14:textId="3DFF5272" w:rsidR="001A2229" w:rsidRDefault="001A2229" w:rsidP="001A2229">
      <w:pPr>
        <w:rPr>
          <w:b/>
          <w:bCs/>
        </w:rPr>
      </w:pPr>
      <w:r w:rsidRPr="00451300">
        <w:rPr>
          <w:b/>
          <w:bCs/>
        </w:rPr>
        <w:t>1</w:t>
      </w:r>
      <w:r w:rsidRPr="00451300">
        <w:rPr>
          <w:b/>
          <w:bCs/>
          <w:vertAlign w:val="superscript"/>
        </w:rPr>
        <w:t>st</w:t>
      </w:r>
      <w:r w:rsidRPr="00451300">
        <w:rPr>
          <w:b/>
          <w:bCs/>
        </w:rPr>
        <w:t xml:space="preserve"> Format</w:t>
      </w:r>
      <w:r>
        <w:rPr>
          <w:b/>
          <w:bCs/>
        </w:rPr>
        <w:t xml:space="preserve">: </w:t>
      </w:r>
    </w:p>
    <w:tbl>
      <w:tblPr>
        <w:tblStyle w:val="TableGrid"/>
        <w:tblpPr w:leftFromText="180" w:rightFromText="180" w:vertAnchor="text" w:horzAnchor="margin" w:tblpY="406"/>
        <w:tblW w:w="0" w:type="auto"/>
        <w:tblLook w:val="04A0" w:firstRow="1" w:lastRow="0" w:firstColumn="1" w:lastColumn="0" w:noHBand="0" w:noVBand="1"/>
      </w:tblPr>
      <w:tblGrid>
        <w:gridCol w:w="3681"/>
        <w:gridCol w:w="1701"/>
        <w:gridCol w:w="1843"/>
        <w:gridCol w:w="2125"/>
      </w:tblGrid>
      <w:tr w:rsidR="001A2229" w14:paraId="0A867E12" w14:textId="77777777" w:rsidTr="00E94446">
        <w:trPr>
          <w:trHeight w:val="416"/>
        </w:trPr>
        <w:tc>
          <w:tcPr>
            <w:tcW w:w="3681" w:type="dxa"/>
          </w:tcPr>
          <w:p w14:paraId="6A2445D4" w14:textId="77777777" w:rsidR="001A2229" w:rsidRDefault="001A2229" w:rsidP="00E94446"/>
        </w:tc>
        <w:tc>
          <w:tcPr>
            <w:tcW w:w="1701" w:type="dxa"/>
          </w:tcPr>
          <w:p w14:paraId="0C97BFD1" w14:textId="77777777" w:rsidR="001A2229" w:rsidRDefault="001A2229" w:rsidP="00E94446">
            <w:r>
              <w:t>R2</w:t>
            </w:r>
          </w:p>
        </w:tc>
        <w:tc>
          <w:tcPr>
            <w:tcW w:w="1843" w:type="dxa"/>
          </w:tcPr>
          <w:p w14:paraId="34A67AAF" w14:textId="77777777" w:rsidR="001A2229" w:rsidRDefault="001A2229" w:rsidP="00E94446">
            <w:r>
              <w:t>Rd/R1</w:t>
            </w:r>
          </w:p>
        </w:tc>
        <w:tc>
          <w:tcPr>
            <w:tcW w:w="2125" w:type="dxa"/>
          </w:tcPr>
          <w:p w14:paraId="71BD6988" w14:textId="77777777" w:rsidR="001A2229" w:rsidRDefault="001A2229" w:rsidP="00E94446">
            <w:r>
              <w:t>Opcode</w:t>
            </w:r>
          </w:p>
        </w:tc>
      </w:tr>
    </w:tbl>
    <w:p w14:paraId="649F2F29" w14:textId="52E580CA" w:rsidR="001A2229" w:rsidRDefault="00666D53" w:rsidP="001A2229">
      <w:r>
        <w:rPr>
          <w:noProof/>
        </w:rPr>
        <mc:AlternateContent>
          <mc:Choice Requires="wps">
            <w:drawing>
              <wp:anchor distT="0" distB="0" distL="114300" distR="114300" simplePos="0" relativeHeight="251658273" behindDoc="0" locked="0" layoutInCell="1" allowOverlap="1" wp14:anchorId="3C7C1865" wp14:editId="6FB1C049">
                <wp:simplePos x="0" y="0"/>
                <wp:positionH relativeFrom="margin">
                  <wp:posOffset>5794127</wp:posOffset>
                </wp:positionH>
                <wp:positionV relativeFrom="paragraph">
                  <wp:posOffset>15571</wp:posOffset>
                </wp:positionV>
                <wp:extent cx="372110" cy="261620"/>
                <wp:effectExtent l="0" t="0" r="0" b="5080"/>
                <wp:wrapNone/>
                <wp:docPr id="486452353" name="Text Box 486452353"/>
                <wp:cNvGraphicFramePr/>
                <a:graphic xmlns:a="http://schemas.openxmlformats.org/drawingml/2006/main">
                  <a:graphicData uri="http://schemas.microsoft.com/office/word/2010/wordprocessingShape">
                    <wps:wsp>
                      <wps:cNvSpPr txBox="1"/>
                      <wps:spPr>
                        <a:xfrm>
                          <a:off x="0" y="0"/>
                          <a:ext cx="372110" cy="261620"/>
                        </a:xfrm>
                        <a:prstGeom prst="rect">
                          <a:avLst/>
                        </a:prstGeom>
                        <a:noFill/>
                        <a:ln w="6350">
                          <a:noFill/>
                        </a:ln>
                      </wps:spPr>
                      <wps:txbx>
                        <w:txbxContent>
                          <w:p w14:paraId="173025B9" w14:textId="77777777" w:rsidR="001A2229" w:rsidRDefault="001A2229" w:rsidP="001A222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C1865" id="_x0000_t202" coordsize="21600,21600" o:spt="202" path="m,l,21600r21600,l21600,xe">
                <v:stroke joinstyle="miter"/>
                <v:path gradientshapeok="t" o:connecttype="rect"/>
              </v:shapetype>
              <v:shape id="Text Box 486452353" o:spid="_x0000_s1026" type="#_x0000_t202" style="position:absolute;margin-left:456.25pt;margin-top:1.25pt;width:29.3pt;height:20.6pt;z-index:251658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" filled="f" stroked="f" strokeweight=".5pt">
                <v:textbox>
                  <w:txbxContent>
                    <w:p w14:paraId="173025B9" w14:textId="77777777" w:rsidR="001A2229" w:rsidRDefault="001A2229" w:rsidP="001A2229">
                      <w:r>
                        <w:t>0</w:t>
                      </w:r>
                    </w:p>
                  </w:txbxContent>
                </v:textbox>
                <w10:wrap anchorx="margin"/>
              </v:shape>
            </w:pict>
          </mc:Fallback>
        </mc:AlternateContent>
      </w:r>
      <w:r w:rsidR="001A2229">
        <w:rPr>
          <w:noProof/>
        </w:rPr>
        <mc:AlternateContent>
          <mc:Choice Requires="wps">
            <w:drawing>
              <wp:anchor distT="0" distB="0" distL="114300" distR="114300" simplePos="0" relativeHeight="251658269" behindDoc="0" locked="0" layoutInCell="1" allowOverlap="1" wp14:anchorId="0626160E" wp14:editId="04EBD871">
                <wp:simplePos x="0" y="0"/>
                <wp:positionH relativeFrom="margin">
                  <wp:align>left</wp:align>
                </wp:positionH>
                <wp:positionV relativeFrom="paragraph">
                  <wp:posOffset>7409</wp:posOffset>
                </wp:positionV>
                <wp:extent cx="372110" cy="262044"/>
                <wp:effectExtent l="0" t="0" r="0" b="5080"/>
                <wp:wrapNone/>
                <wp:docPr id="1261741279" name="Text Box 1261741279"/>
                <wp:cNvGraphicFramePr/>
                <a:graphic xmlns:a="http://schemas.openxmlformats.org/drawingml/2006/main">
                  <a:graphicData uri="http://schemas.microsoft.com/office/word/2010/wordprocessingShape">
                    <wps:wsp>
                      <wps:cNvSpPr txBox="1"/>
                      <wps:spPr>
                        <a:xfrm>
                          <a:off x="0" y="0"/>
                          <a:ext cx="372110" cy="262044"/>
                        </a:xfrm>
                        <a:prstGeom prst="rect">
                          <a:avLst/>
                        </a:prstGeom>
                        <a:noFill/>
                        <a:ln w="6350">
                          <a:noFill/>
                        </a:ln>
                      </wps:spPr>
                      <wps:txbx>
                        <w:txbxContent>
                          <w:p w14:paraId="14352B9F" w14:textId="77777777" w:rsidR="001A2229" w:rsidRDefault="001A2229" w:rsidP="001A2229">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6160E" id="Text Box 1261741279" o:spid="_x0000_s1027" type="#_x0000_t202" style="position:absolute;margin-left:0;margin-top:.6pt;width:29.3pt;height:20.65pt;z-index:25165826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" filled="f" stroked="f" strokeweight=".5pt">
                <v:textbox>
                  <w:txbxContent>
                    <w:p w14:paraId="14352B9F" w14:textId="77777777" w:rsidR="001A2229" w:rsidRDefault="001A2229" w:rsidP="001A2229">
                      <w:r>
                        <w:t>15</w:t>
                      </w:r>
                    </w:p>
                  </w:txbxContent>
                </v:textbox>
                <w10:wrap anchorx="margin"/>
              </v:shape>
            </w:pict>
          </mc:Fallback>
        </mc:AlternateContent>
      </w:r>
      <w:r w:rsidR="001A2229">
        <w:rPr>
          <w:noProof/>
        </w:rPr>
        <mc:AlternateContent>
          <mc:Choice Requires="wps">
            <w:drawing>
              <wp:anchor distT="0" distB="0" distL="114300" distR="114300" simplePos="0" relativeHeight="251658270" behindDoc="0" locked="0" layoutInCell="1" allowOverlap="1" wp14:anchorId="7B99E2E1" wp14:editId="7FCBB93B">
                <wp:simplePos x="0" y="0"/>
                <wp:positionH relativeFrom="column">
                  <wp:posOffset>2150321</wp:posOffset>
                </wp:positionH>
                <wp:positionV relativeFrom="paragraph">
                  <wp:posOffset>10372</wp:posOffset>
                </wp:positionV>
                <wp:extent cx="372110" cy="262044"/>
                <wp:effectExtent l="0" t="0" r="0" b="5080"/>
                <wp:wrapNone/>
                <wp:docPr id="22632633" name="Text Box 22632633"/>
                <wp:cNvGraphicFramePr/>
                <a:graphic xmlns:a="http://schemas.openxmlformats.org/drawingml/2006/main">
                  <a:graphicData uri="http://schemas.microsoft.com/office/word/2010/wordprocessingShape">
                    <wps:wsp>
                      <wps:cNvSpPr txBox="1"/>
                      <wps:spPr>
                        <a:xfrm>
                          <a:off x="0" y="0"/>
                          <a:ext cx="372110" cy="262044"/>
                        </a:xfrm>
                        <a:prstGeom prst="rect">
                          <a:avLst/>
                        </a:prstGeom>
                        <a:noFill/>
                        <a:ln w="6350">
                          <a:noFill/>
                        </a:ln>
                      </wps:spPr>
                      <wps:txbx>
                        <w:txbxContent>
                          <w:p w14:paraId="1ACDF6B3" w14:textId="77777777" w:rsidR="001A2229" w:rsidRDefault="001A2229" w:rsidP="001A2229">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9E2E1" id="Text Box 22632633" o:spid="_x0000_s1028" type="#_x0000_t202" style="position:absolute;margin-left:169.3pt;margin-top:.8pt;width:29.3pt;height:20.6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" filled="f" stroked="f" strokeweight=".5pt">
                <v:textbox>
                  <w:txbxContent>
                    <w:p w14:paraId="1ACDF6B3" w14:textId="77777777" w:rsidR="001A2229" w:rsidRDefault="001A2229" w:rsidP="001A2229">
                      <w:r>
                        <w:t>10</w:t>
                      </w:r>
                    </w:p>
                  </w:txbxContent>
                </v:textbox>
              </v:shape>
            </w:pict>
          </mc:Fallback>
        </mc:AlternateContent>
      </w:r>
      <w:r w:rsidR="001A2229">
        <w:rPr>
          <w:noProof/>
        </w:rPr>
        <mc:AlternateContent>
          <mc:Choice Requires="wps">
            <w:drawing>
              <wp:anchor distT="0" distB="0" distL="114300" distR="114300" simplePos="0" relativeHeight="251658271" behindDoc="0" locked="0" layoutInCell="1" allowOverlap="1" wp14:anchorId="31EE460E" wp14:editId="458E09B7">
                <wp:simplePos x="0" y="0"/>
                <wp:positionH relativeFrom="column">
                  <wp:posOffset>3234055</wp:posOffset>
                </wp:positionH>
                <wp:positionV relativeFrom="paragraph">
                  <wp:posOffset>6985</wp:posOffset>
                </wp:positionV>
                <wp:extent cx="372110" cy="261620"/>
                <wp:effectExtent l="0" t="0" r="0" b="5080"/>
                <wp:wrapNone/>
                <wp:docPr id="243202798" name="Text Box 243202798"/>
                <wp:cNvGraphicFramePr/>
                <a:graphic xmlns:a="http://schemas.openxmlformats.org/drawingml/2006/main">
                  <a:graphicData uri="http://schemas.microsoft.com/office/word/2010/wordprocessingShape">
                    <wps:wsp>
                      <wps:cNvSpPr txBox="1"/>
                      <wps:spPr>
                        <a:xfrm>
                          <a:off x="0" y="0"/>
                          <a:ext cx="372110" cy="261620"/>
                        </a:xfrm>
                        <a:prstGeom prst="rect">
                          <a:avLst/>
                        </a:prstGeom>
                        <a:noFill/>
                        <a:ln w="6350">
                          <a:noFill/>
                        </a:ln>
                      </wps:spPr>
                      <wps:txbx>
                        <w:txbxContent>
                          <w:p w14:paraId="7D90F98E" w14:textId="77777777" w:rsidR="001A2229" w:rsidRDefault="001A2229" w:rsidP="001A222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E460E" id="Text Box 243202798" o:spid="_x0000_s1029" type="#_x0000_t202" style="position:absolute;margin-left:254.65pt;margin-top:.55pt;width:29.3pt;height:20.6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" filled="f" stroked="f" strokeweight=".5pt">
                <v:textbox>
                  <w:txbxContent>
                    <w:p w14:paraId="7D90F98E" w14:textId="77777777" w:rsidR="001A2229" w:rsidRDefault="001A2229" w:rsidP="001A2229">
                      <w:r>
                        <w:t>7</w:t>
                      </w:r>
                    </w:p>
                  </w:txbxContent>
                </v:textbox>
              </v:shape>
            </w:pict>
          </mc:Fallback>
        </mc:AlternateContent>
      </w:r>
      <w:r w:rsidR="001A2229">
        <w:rPr>
          <w:noProof/>
        </w:rPr>
        <mc:AlternateContent>
          <mc:Choice Requires="wps">
            <w:drawing>
              <wp:anchor distT="0" distB="0" distL="114300" distR="114300" simplePos="0" relativeHeight="251658272" behindDoc="0" locked="0" layoutInCell="1" allowOverlap="1" wp14:anchorId="7D89EA12" wp14:editId="75177FED">
                <wp:simplePos x="0" y="0"/>
                <wp:positionH relativeFrom="column">
                  <wp:posOffset>4402243</wp:posOffset>
                </wp:positionH>
                <wp:positionV relativeFrom="paragraph">
                  <wp:posOffset>6985</wp:posOffset>
                </wp:positionV>
                <wp:extent cx="372110" cy="262044"/>
                <wp:effectExtent l="0" t="0" r="0" b="5080"/>
                <wp:wrapNone/>
                <wp:docPr id="1505368424" name="Text Box 1505368424"/>
                <wp:cNvGraphicFramePr/>
                <a:graphic xmlns:a="http://schemas.openxmlformats.org/drawingml/2006/main">
                  <a:graphicData uri="http://schemas.microsoft.com/office/word/2010/wordprocessingShape">
                    <wps:wsp>
                      <wps:cNvSpPr txBox="1"/>
                      <wps:spPr>
                        <a:xfrm>
                          <a:off x="0" y="0"/>
                          <a:ext cx="372110" cy="262044"/>
                        </a:xfrm>
                        <a:prstGeom prst="rect">
                          <a:avLst/>
                        </a:prstGeom>
                        <a:noFill/>
                        <a:ln w="6350">
                          <a:noFill/>
                        </a:ln>
                      </wps:spPr>
                      <wps:txbx>
                        <w:txbxContent>
                          <w:p w14:paraId="707E5DD3" w14:textId="77777777" w:rsidR="001A2229" w:rsidRDefault="001A2229" w:rsidP="001A222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9EA12" id="Text Box 1505368424" o:spid="_x0000_s1030" type="#_x0000_t202" style="position:absolute;margin-left:346.65pt;margin-top:.55pt;width:29.3pt;height:20.6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" filled="f" stroked="f" strokeweight=".5pt">
                <v:textbox>
                  <w:txbxContent>
                    <w:p w14:paraId="707E5DD3" w14:textId="77777777" w:rsidR="001A2229" w:rsidRDefault="001A2229" w:rsidP="001A2229">
                      <w:r>
                        <w:t>4</w:t>
                      </w:r>
                    </w:p>
                  </w:txbxContent>
                </v:textbox>
              </v:shape>
            </w:pict>
          </mc:Fallback>
        </mc:AlternateContent>
      </w:r>
    </w:p>
    <w:p w14:paraId="49E121B1" w14:textId="77777777" w:rsidR="001A2229" w:rsidRDefault="001A2229" w:rsidP="001A2229"/>
    <w:p w14:paraId="5CD66F6C" w14:textId="77777777" w:rsidR="001A2229" w:rsidRDefault="001A2229" w:rsidP="00AB6FBE">
      <w:pPr>
        <w:jc w:val="both"/>
      </w:pPr>
      <w:r>
        <w:t xml:space="preserve">We can use this format for all the </w:t>
      </w:r>
      <w:r w:rsidRPr="00560C87">
        <w:rPr>
          <w:b/>
          <w:bCs/>
        </w:rPr>
        <w:t>ALU instructions.</w:t>
      </w:r>
      <w:r>
        <w:rPr>
          <w:b/>
          <w:bCs/>
        </w:rPr>
        <w:t xml:space="preserve"> </w:t>
      </w:r>
      <w:r w:rsidRPr="00560C87">
        <w:t xml:space="preserve">Although </w:t>
      </w:r>
      <w:r>
        <w:t xml:space="preserve">we have specified 3 registers in ALU operations, usually the output is stored in the accumulator (we can use one of the input registers). So, 2 registers are sufficient. </w:t>
      </w:r>
    </w:p>
    <w:p w14:paraId="49E02F76" w14:textId="21798B7A" w:rsidR="001A2229" w:rsidRDefault="001A2229" w:rsidP="00AB6FBE">
      <w:pPr>
        <w:jc w:val="both"/>
      </w:pPr>
      <w:r>
        <w:lastRenderedPageBreak/>
        <w:t xml:space="preserve">Similarly, we can use this format for </w:t>
      </w:r>
      <w:r>
        <w:rPr>
          <w:b/>
          <w:bCs/>
        </w:rPr>
        <w:t xml:space="preserve">Memory operation instructions </w:t>
      </w:r>
      <w:r w:rsidRPr="00560C87">
        <w:t>and</w:t>
      </w:r>
      <w:r>
        <w:t xml:space="preserve"> </w:t>
      </w:r>
      <w:r w:rsidRPr="00560C87">
        <w:rPr>
          <w:b/>
          <w:bCs/>
        </w:rPr>
        <w:t>Data transfer instructions.</w:t>
      </w:r>
      <w:r>
        <w:rPr>
          <w:b/>
          <w:bCs/>
        </w:rPr>
        <w:t xml:space="preserve"> </w:t>
      </w:r>
      <w:r>
        <w:t xml:space="preserve">The reason is here also we need only the opcode and 2 register addresses. </w:t>
      </w:r>
    </w:p>
    <w:p w14:paraId="129D1B20" w14:textId="7785FE1B" w:rsidR="001A2229" w:rsidRDefault="001A2229" w:rsidP="001A2229">
      <w:pPr>
        <w:rPr>
          <w:b/>
          <w:bCs/>
        </w:rPr>
      </w:pPr>
      <w:r w:rsidRPr="00560C87">
        <w:rPr>
          <w:b/>
          <w:bCs/>
        </w:rPr>
        <w:t>2</w:t>
      </w:r>
      <w:r w:rsidRPr="00560C87">
        <w:rPr>
          <w:b/>
          <w:bCs/>
          <w:vertAlign w:val="superscript"/>
        </w:rPr>
        <w:t>nd</w:t>
      </w:r>
      <w:r w:rsidRPr="00560C87">
        <w:rPr>
          <w:b/>
          <w:bCs/>
        </w:rPr>
        <w:t xml:space="preserve"> Format: </w:t>
      </w:r>
    </w:p>
    <w:tbl>
      <w:tblPr>
        <w:tblStyle w:val="TableGrid"/>
        <w:tblpPr w:leftFromText="180" w:rightFromText="180" w:vertAnchor="text" w:horzAnchor="margin" w:tblpY="406"/>
        <w:tblW w:w="0" w:type="auto"/>
        <w:tblLook w:val="04A0" w:firstRow="1" w:lastRow="0" w:firstColumn="1" w:lastColumn="0" w:noHBand="0" w:noVBand="1"/>
      </w:tblPr>
      <w:tblGrid>
        <w:gridCol w:w="5382"/>
        <w:gridCol w:w="1843"/>
        <w:gridCol w:w="2125"/>
      </w:tblGrid>
      <w:tr w:rsidR="001A2229" w14:paraId="2580BEBD" w14:textId="77777777">
        <w:trPr>
          <w:trHeight w:val="416"/>
        </w:trPr>
        <w:tc>
          <w:tcPr>
            <w:tcW w:w="5382" w:type="dxa"/>
          </w:tcPr>
          <w:p w14:paraId="30266481" w14:textId="77777777" w:rsidR="001A2229" w:rsidRDefault="001A2229" w:rsidP="00E94446">
            <w:proofErr w:type="spellStart"/>
            <w:r>
              <w:t>imm</w:t>
            </w:r>
            <w:proofErr w:type="spellEnd"/>
          </w:p>
        </w:tc>
        <w:tc>
          <w:tcPr>
            <w:tcW w:w="1843" w:type="dxa"/>
          </w:tcPr>
          <w:p w14:paraId="4BEA8673" w14:textId="77777777" w:rsidR="001A2229" w:rsidRDefault="001A2229" w:rsidP="00E94446">
            <w:r>
              <w:t>Rd/R1</w:t>
            </w:r>
          </w:p>
        </w:tc>
        <w:tc>
          <w:tcPr>
            <w:tcW w:w="2125" w:type="dxa"/>
          </w:tcPr>
          <w:p w14:paraId="7F34BE98" w14:textId="77777777" w:rsidR="001A2229" w:rsidRDefault="001A2229" w:rsidP="00E94446">
            <w:r>
              <w:t>Opcode</w:t>
            </w:r>
          </w:p>
        </w:tc>
      </w:tr>
    </w:tbl>
    <w:p w14:paraId="57221354" w14:textId="6863E459" w:rsidR="001A2229" w:rsidRDefault="00666D53" w:rsidP="001A2229">
      <w:r>
        <w:rPr>
          <w:noProof/>
        </w:rPr>
        <mc:AlternateContent>
          <mc:Choice Requires="wps">
            <w:drawing>
              <wp:anchor distT="0" distB="0" distL="114300" distR="114300" simplePos="0" relativeHeight="251658278" behindDoc="0" locked="0" layoutInCell="1" allowOverlap="1" wp14:anchorId="6E0E46F0" wp14:editId="28805D0E">
                <wp:simplePos x="0" y="0"/>
                <wp:positionH relativeFrom="margin">
                  <wp:posOffset>5762321</wp:posOffset>
                </wp:positionH>
                <wp:positionV relativeFrom="paragraph">
                  <wp:posOffset>15572</wp:posOffset>
                </wp:positionV>
                <wp:extent cx="372110" cy="261620"/>
                <wp:effectExtent l="0" t="0" r="0" b="5080"/>
                <wp:wrapNone/>
                <wp:docPr id="1785458742" name="Text Box 1785458742"/>
                <wp:cNvGraphicFramePr/>
                <a:graphic xmlns:a="http://schemas.openxmlformats.org/drawingml/2006/main">
                  <a:graphicData uri="http://schemas.microsoft.com/office/word/2010/wordprocessingShape">
                    <wps:wsp>
                      <wps:cNvSpPr txBox="1"/>
                      <wps:spPr>
                        <a:xfrm>
                          <a:off x="0" y="0"/>
                          <a:ext cx="372110" cy="261620"/>
                        </a:xfrm>
                        <a:prstGeom prst="rect">
                          <a:avLst/>
                        </a:prstGeom>
                        <a:noFill/>
                        <a:ln w="6350">
                          <a:noFill/>
                        </a:ln>
                      </wps:spPr>
                      <wps:txbx>
                        <w:txbxContent>
                          <w:p w14:paraId="498AAEE2" w14:textId="77777777" w:rsidR="001A2229" w:rsidRDefault="001A2229" w:rsidP="001A222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E46F0" id="Text Box 1785458742" o:spid="_x0000_s1031" type="#_x0000_t202" style="position:absolute;margin-left:453.75pt;margin-top:1.25pt;width:29.3pt;height:20.6pt;z-index:25165827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" filled="f" stroked="f" strokeweight=".5pt">
                <v:textbox>
                  <w:txbxContent>
                    <w:p w14:paraId="498AAEE2" w14:textId="77777777" w:rsidR="001A2229" w:rsidRDefault="001A2229" w:rsidP="001A2229">
                      <w:r>
                        <w:t>0</w:t>
                      </w:r>
                    </w:p>
                  </w:txbxContent>
                </v:textbox>
                <w10:wrap anchorx="margin"/>
              </v:shape>
            </w:pict>
          </mc:Fallback>
        </mc:AlternateContent>
      </w:r>
      <w:r w:rsidR="001A2229">
        <w:rPr>
          <w:noProof/>
        </w:rPr>
        <mc:AlternateContent>
          <mc:Choice Requires="wps">
            <w:drawing>
              <wp:anchor distT="0" distB="0" distL="114300" distR="114300" simplePos="0" relativeHeight="251658274" behindDoc="0" locked="0" layoutInCell="1" allowOverlap="1" wp14:anchorId="1F1CB41B" wp14:editId="13A9D1E7">
                <wp:simplePos x="0" y="0"/>
                <wp:positionH relativeFrom="margin">
                  <wp:align>left</wp:align>
                </wp:positionH>
                <wp:positionV relativeFrom="paragraph">
                  <wp:posOffset>7409</wp:posOffset>
                </wp:positionV>
                <wp:extent cx="372110" cy="262044"/>
                <wp:effectExtent l="0" t="0" r="0" b="5080"/>
                <wp:wrapNone/>
                <wp:docPr id="1648541119" name="Text Box 1648541119"/>
                <wp:cNvGraphicFramePr/>
                <a:graphic xmlns:a="http://schemas.openxmlformats.org/drawingml/2006/main">
                  <a:graphicData uri="http://schemas.microsoft.com/office/word/2010/wordprocessingShape">
                    <wps:wsp>
                      <wps:cNvSpPr txBox="1"/>
                      <wps:spPr>
                        <a:xfrm>
                          <a:off x="0" y="0"/>
                          <a:ext cx="372110" cy="262044"/>
                        </a:xfrm>
                        <a:prstGeom prst="rect">
                          <a:avLst/>
                        </a:prstGeom>
                        <a:noFill/>
                        <a:ln w="6350">
                          <a:noFill/>
                        </a:ln>
                      </wps:spPr>
                      <wps:txbx>
                        <w:txbxContent>
                          <w:p w14:paraId="7A71CE28" w14:textId="77777777" w:rsidR="001A2229" w:rsidRDefault="001A2229" w:rsidP="001A2229">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CB41B" id="Text Box 1648541119" o:spid="_x0000_s1032" type="#_x0000_t202" style="position:absolute;margin-left:0;margin-top:.6pt;width:29.3pt;height:20.65pt;z-index:25165827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" filled="f" stroked="f" strokeweight=".5pt">
                <v:textbox>
                  <w:txbxContent>
                    <w:p w14:paraId="7A71CE28" w14:textId="77777777" w:rsidR="001A2229" w:rsidRDefault="001A2229" w:rsidP="001A2229">
                      <w:r>
                        <w:t>15</w:t>
                      </w:r>
                    </w:p>
                  </w:txbxContent>
                </v:textbox>
                <w10:wrap anchorx="margin"/>
              </v:shape>
            </w:pict>
          </mc:Fallback>
        </mc:AlternateContent>
      </w:r>
      <w:r w:rsidR="001A2229">
        <w:rPr>
          <w:noProof/>
        </w:rPr>
        <mc:AlternateContent>
          <mc:Choice Requires="wps">
            <w:drawing>
              <wp:anchor distT="0" distB="0" distL="114300" distR="114300" simplePos="0" relativeHeight="251658275" behindDoc="0" locked="0" layoutInCell="1" allowOverlap="1" wp14:anchorId="59F116CA" wp14:editId="74E65971">
                <wp:simplePos x="0" y="0"/>
                <wp:positionH relativeFrom="column">
                  <wp:posOffset>2150321</wp:posOffset>
                </wp:positionH>
                <wp:positionV relativeFrom="paragraph">
                  <wp:posOffset>10372</wp:posOffset>
                </wp:positionV>
                <wp:extent cx="372110" cy="262044"/>
                <wp:effectExtent l="0" t="0" r="0" b="5080"/>
                <wp:wrapNone/>
                <wp:docPr id="801726321" name="Text Box 801726321"/>
                <wp:cNvGraphicFramePr/>
                <a:graphic xmlns:a="http://schemas.openxmlformats.org/drawingml/2006/main">
                  <a:graphicData uri="http://schemas.microsoft.com/office/word/2010/wordprocessingShape">
                    <wps:wsp>
                      <wps:cNvSpPr txBox="1"/>
                      <wps:spPr>
                        <a:xfrm>
                          <a:off x="0" y="0"/>
                          <a:ext cx="372110" cy="262044"/>
                        </a:xfrm>
                        <a:prstGeom prst="rect">
                          <a:avLst/>
                        </a:prstGeom>
                        <a:noFill/>
                        <a:ln w="6350">
                          <a:noFill/>
                        </a:ln>
                      </wps:spPr>
                      <wps:txbx>
                        <w:txbxContent>
                          <w:p w14:paraId="1DC3BB94" w14:textId="77777777" w:rsidR="001A2229" w:rsidRDefault="001A2229" w:rsidP="001A2229">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116CA" id="Text Box 801726321" o:spid="_x0000_s1033" type="#_x0000_t202" style="position:absolute;margin-left:169.3pt;margin-top:.8pt;width:29.3pt;height:20.6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" filled="f" stroked="f" strokeweight=".5pt">
                <v:textbox>
                  <w:txbxContent>
                    <w:p w14:paraId="1DC3BB94" w14:textId="77777777" w:rsidR="001A2229" w:rsidRDefault="001A2229" w:rsidP="001A2229">
                      <w:r>
                        <w:t>9</w:t>
                      </w:r>
                    </w:p>
                  </w:txbxContent>
                </v:textbox>
              </v:shape>
            </w:pict>
          </mc:Fallback>
        </mc:AlternateContent>
      </w:r>
      <w:r w:rsidR="001A2229">
        <w:rPr>
          <w:noProof/>
        </w:rPr>
        <mc:AlternateContent>
          <mc:Choice Requires="wps">
            <w:drawing>
              <wp:anchor distT="0" distB="0" distL="114300" distR="114300" simplePos="0" relativeHeight="251658276" behindDoc="0" locked="0" layoutInCell="1" allowOverlap="1" wp14:anchorId="684349F6" wp14:editId="44022BAD">
                <wp:simplePos x="0" y="0"/>
                <wp:positionH relativeFrom="column">
                  <wp:posOffset>3234055</wp:posOffset>
                </wp:positionH>
                <wp:positionV relativeFrom="paragraph">
                  <wp:posOffset>6985</wp:posOffset>
                </wp:positionV>
                <wp:extent cx="372110" cy="261620"/>
                <wp:effectExtent l="0" t="0" r="0" b="5080"/>
                <wp:wrapNone/>
                <wp:docPr id="1630146248" name="Text Box 1630146248"/>
                <wp:cNvGraphicFramePr/>
                <a:graphic xmlns:a="http://schemas.openxmlformats.org/drawingml/2006/main">
                  <a:graphicData uri="http://schemas.microsoft.com/office/word/2010/wordprocessingShape">
                    <wps:wsp>
                      <wps:cNvSpPr txBox="1"/>
                      <wps:spPr>
                        <a:xfrm>
                          <a:off x="0" y="0"/>
                          <a:ext cx="372110" cy="261620"/>
                        </a:xfrm>
                        <a:prstGeom prst="rect">
                          <a:avLst/>
                        </a:prstGeom>
                        <a:noFill/>
                        <a:ln w="6350">
                          <a:noFill/>
                        </a:ln>
                      </wps:spPr>
                      <wps:txbx>
                        <w:txbxContent>
                          <w:p w14:paraId="0D7F372D" w14:textId="77777777" w:rsidR="001A2229" w:rsidRDefault="001A2229" w:rsidP="001A222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349F6" id="Text Box 1630146248" o:spid="_x0000_s1034" type="#_x0000_t202" style="position:absolute;margin-left:254.65pt;margin-top:.55pt;width:29.3pt;height:20.6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" filled="f" stroked="f" strokeweight=".5pt">
                <v:textbox>
                  <w:txbxContent>
                    <w:p w14:paraId="0D7F372D" w14:textId="77777777" w:rsidR="001A2229" w:rsidRDefault="001A2229" w:rsidP="001A2229">
                      <w:r>
                        <w:t>7</w:t>
                      </w:r>
                    </w:p>
                  </w:txbxContent>
                </v:textbox>
              </v:shape>
            </w:pict>
          </mc:Fallback>
        </mc:AlternateContent>
      </w:r>
      <w:r w:rsidR="001A2229">
        <w:rPr>
          <w:noProof/>
        </w:rPr>
        <mc:AlternateContent>
          <mc:Choice Requires="wps">
            <w:drawing>
              <wp:anchor distT="0" distB="0" distL="114300" distR="114300" simplePos="0" relativeHeight="251658277" behindDoc="0" locked="0" layoutInCell="1" allowOverlap="1" wp14:anchorId="5F43C0B3" wp14:editId="22526DC8">
                <wp:simplePos x="0" y="0"/>
                <wp:positionH relativeFrom="column">
                  <wp:posOffset>4402243</wp:posOffset>
                </wp:positionH>
                <wp:positionV relativeFrom="paragraph">
                  <wp:posOffset>6985</wp:posOffset>
                </wp:positionV>
                <wp:extent cx="372110" cy="262044"/>
                <wp:effectExtent l="0" t="0" r="0" b="5080"/>
                <wp:wrapNone/>
                <wp:docPr id="2092988212" name="Text Box 2092988212"/>
                <wp:cNvGraphicFramePr/>
                <a:graphic xmlns:a="http://schemas.openxmlformats.org/drawingml/2006/main">
                  <a:graphicData uri="http://schemas.microsoft.com/office/word/2010/wordprocessingShape">
                    <wps:wsp>
                      <wps:cNvSpPr txBox="1"/>
                      <wps:spPr>
                        <a:xfrm>
                          <a:off x="0" y="0"/>
                          <a:ext cx="372110" cy="262044"/>
                        </a:xfrm>
                        <a:prstGeom prst="rect">
                          <a:avLst/>
                        </a:prstGeom>
                        <a:noFill/>
                        <a:ln w="6350">
                          <a:noFill/>
                        </a:ln>
                      </wps:spPr>
                      <wps:txbx>
                        <w:txbxContent>
                          <w:p w14:paraId="612F2FF2" w14:textId="77777777" w:rsidR="001A2229" w:rsidRDefault="001A2229" w:rsidP="001A222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C0B3" id="Text Box 2092988212" o:spid="_x0000_s1035" type="#_x0000_t202" style="position:absolute;margin-left:346.65pt;margin-top:.55pt;width:29.3pt;height:20.6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" filled="f" stroked="f" strokeweight=".5pt">
                <v:textbox>
                  <w:txbxContent>
                    <w:p w14:paraId="612F2FF2" w14:textId="77777777" w:rsidR="001A2229" w:rsidRDefault="001A2229" w:rsidP="001A2229">
                      <w:r>
                        <w:t>4</w:t>
                      </w:r>
                    </w:p>
                  </w:txbxContent>
                </v:textbox>
              </v:shape>
            </w:pict>
          </mc:Fallback>
        </mc:AlternateContent>
      </w:r>
    </w:p>
    <w:p w14:paraId="514C5FF8" w14:textId="77777777" w:rsidR="001A2229" w:rsidRDefault="001A2229" w:rsidP="001A2229">
      <w:pPr>
        <w:rPr>
          <w:b/>
          <w:bCs/>
        </w:rPr>
      </w:pPr>
    </w:p>
    <w:p w14:paraId="7A0AA0DB" w14:textId="0A14C429" w:rsidR="001A2229" w:rsidRDefault="001A2229" w:rsidP="00AB6FBE">
      <w:pPr>
        <w:jc w:val="both"/>
      </w:pPr>
      <w:r w:rsidRPr="00213091">
        <w:t xml:space="preserve">We can use this format for </w:t>
      </w:r>
      <w:r w:rsidRPr="00213091">
        <w:rPr>
          <w:b/>
          <w:bCs/>
        </w:rPr>
        <w:t>Load Immediate Instructions, Unconditional Branching Instructions and Conditional Branching Instructions</w:t>
      </w:r>
      <w:r>
        <w:rPr>
          <w:b/>
          <w:bCs/>
        </w:rPr>
        <w:t xml:space="preserve">. </w:t>
      </w:r>
      <w:r w:rsidRPr="00213091">
        <w:t xml:space="preserve">The </w:t>
      </w:r>
      <w:r>
        <w:t xml:space="preserve">reason is that, for all these instructions we need </w:t>
      </w:r>
      <w:r w:rsidR="00B97EA1">
        <w:t xml:space="preserve">an </w:t>
      </w:r>
      <w:r>
        <w:t xml:space="preserve">opcode, one destination register and </w:t>
      </w:r>
      <w:r w:rsidR="009076AC">
        <w:t xml:space="preserve">an </w:t>
      </w:r>
      <w:r>
        <w:t xml:space="preserve">8-bit immediate value. </w:t>
      </w:r>
    </w:p>
    <w:p w14:paraId="04C9E3C1" w14:textId="77777777" w:rsidR="001A2229" w:rsidRDefault="001A2229" w:rsidP="001A2229"/>
    <w:p w14:paraId="51EDFC6D" w14:textId="0EBA1A36" w:rsidR="001A2229" w:rsidRDefault="001A2229" w:rsidP="001A2229">
      <w:pPr>
        <w:rPr>
          <w:b/>
          <w:bCs/>
        </w:rPr>
      </w:pPr>
      <w:r w:rsidRPr="00213091">
        <w:rPr>
          <w:b/>
          <w:bCs/>
        </w:rPr>
        <w:t>3</w:t>
      </w:r>
      <w:r w:rsidRPr="00213091">
        <w:rPr>
          <w:b/>
          <w:bCs/>
          <w:vertAlign w:val="superscript"/>
        </w:rPr>
        <w:t>rd</w:t>
      </w:r>
      <w:r w:rsidRPr="00213091">
        <w:rPr>
          <w:b/>
          <w:bCs/>
        </w:rPr>
        <w:t xml:space="preserve"> Format: </w:t>
      </w:r>
    </w:p>
    <w:tbl>
      <w:tblPr>
        <w:tblStyle w:val="TableGrid"/>
        <w:tblpPr w:leftFromText="180" w:rightFromText="180" w:vertAnchor="text" w:horzAnchor="margin" w:tblpY="406"/>
        <w:tblW w:w="0" w:type="auto"/>
        <w:tblLook w:val="04A0" w:firstRow="1" w:lastRow="0" w:firstColumn="1" w:lastColumn="0" w:noHBand="0" w:noVBand="1"/>
      </w:tblPr>
      <w:tblGrid>
        <w:gridCol w:w="5382"/>
        <w:gridCol w:w="1843"/>
        <w:gridCol w:w="2125"/>
      </w:tblGrid>
      <w:tr w:rsidR="001A2229" w14:paraId="4E20B768" w14:textId="77777777">
        <w:trPr>
          <w:trHeight w:val="416"/>
        </w:trPr>
        <w:tc>
          <w:tcPr>
            <w:tcW w:w="5382" w:type="dxa"/>
          </w:tcPr>
          <w:p w14:paraId="31F9B67E" w14:textId="77777777" w:rsidR="001A2229" w:rsidRDefault="001A2229" w:rsidP="00E94446"/>
        </w:tc>
        <w:tc>
          <w:tcPr>
            <w:tcW w:w="1843" w:type="dxa"/>
          </w:tcPr>
          <w:p w14:paraId="53DAD1E5" w14:textId="77777777" w:rsidR="001A2229" w:rsidRDefault="001A2229" w:rsidP="00E94446">
            <w:r>
              <w:t>Rd/R1</w:t>
            </w:r>
          </w:p>
        </w:tc>
        <w:tc>
          <w:tcPr>
            <w:tcW w:w="2125" w:type="dxa"/>
          </w:tcPr>
          <w:p w14:paraId="0CB31B08" w14:textId="77777777" w:rsidR="001A2229" w:rsidRDefault="001A2229" w:rsidP="00E94446">
            <w:r>
              <w:t>Opcode</w:t>
            </w:r>
          </w:p>
        </w:tc>
      </w:tr>
    </w:tbl>
    <w:p w14:paraId="5828DEC8" w14:textId="2B8F5A18" w:rsidR="001A2229" w:rsidRDefault="00666D53" w:rsidP="001A2229">
      <w:r>
        <w:rPr>
          <w:noProof/>
        </w:rPr>
        <mc:AlternateContent>
          <mc:Choice Requires="wps">
            <w:drawing>
              <wp:anchor distT="0" distB="0" distL="114300" distR="114300" simplePos="0" relativeHeight="251658282" behindDoc="0" locked="0" layoutInCell="1" allowOverlap="1" wp14:anchorId="0E652B00" wp14:editId="74001480">
                <wp:simplePos x="0" y="0"/>
                <wp:positionH relativeFrom="margin">
                  <wp:posOffset>5778224</wp:posOffset>
                </wp:positionH>
                <wp:positionV relativeFrom="paragraph">
                  <wp:posOffset>7620</wp:posOffset>
                </wp:positionV>
                <wp:extent cx="372110" cy="261620"/>
                <wp:effectExtent l="0" t="0" r="0" b="5080"/>
                <wp:wrapNone/>
                <wp:docPr id="41036602" name="Text Box 41036602"/>
                <wp:cNvGraphicFramePr/>
                <a:graphic xmlns:a="http://schemas.openxmlformats.org/drawingml/2006/main">
                  <a:graphicData uri="http://schemas.microsoft.com/office/word/2010/wordprocessingShape">
                    <wps:wsp>
                      <wps:cNvSpPr txBox="1"/>
                      <wps:spPr>
                        <a:xfrm>
                          <a:off x="0" y="0"/>
                          <a:ext cx="372110" cy="261620"/>
                        </a:xfrm>
                        <a:prstGeom prst="rect">
                          <a:avLst/>
                        </a:prstGeom>
                        <a:noFill/>
                        <a:ln w="6350">
                          <a:noFill/>
                        </a:ln>
                      </wps:spPr>
                      <wps:txbx>
                        <w:txbxContent>
                          <w:p w14:paraId="5B3C18C6" w14:textId="77777777" w:rsidR="001A2229" w:rsidRDefault="001A2229" w:rsidP="001A222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52B00" id="Text Box 41036602" o:spid="_x0000_s1036" type="#_x0000_t202" style="position:absolute;margin-left:455pt;margin-top:.6pt;width:29.3pt;height:20.6pt;z-index:2516582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" filled="f" stroked="f" strokeweight=".5pt">
                <v:textbox>
                  <w:txbxContent>
                    <w:p w14:paraId="5B3C18C6" w14:textId="77777777" w:rsidR="001A2229" w:rsidRDefault="001A2229" w:rsidP="001A2229">
                      <w:r>
                        <w:t>0</w:t>
                      </w:r>
                    </w:p>
                  </w:txbxContent>
                </v:textbox>
                <w10:wrap anchorx="margin"/>
              </v:shape>
            </w:pict>
          </mc:Fallback>
        </mc:AlternateContent>
      </w:r>
      <w:r w:rsidR="001A2229">
        <w:rPr>
          <w:noProof/>
        </w:rPr>
        <mc:AlternateContent>
          <mc:Choice Requires="wps">
            <w:drawing>
              <wp:anchor distT="0" distB="0" distL="114300" distR="114300" simplePos="0" relativeHeight="251658279" behindDoc="0" locked="0" layoutInCell="1" allowOverlap="1" wp14:anchorId="6AC65DDA" wp14:editId="11808372">
                <wp:simplePos x="0" y="0"/>
                <wp:positionH relativeFrom="margin">
                  <wp:align>left</wp:align>
                </wp:positionH>
                <wp:positionV relativeFrom="paragraph">
                  <wp:posOffset>7409</wp:posOffset>
                </wp:positionV>
                <wp:extent cx="372110" cy="262044"/>
                <wp:effectExtent l="0" t="0" r="0" b="5080"/>
                <wp:wrapNone/>
                <wp:docPr id="697937410" name="Text Box 697937410"/>
                <wp:cNvGraphicFramePr/>
                <a:graphic xmlns:a="http://schemas.openxmlformats.org/drawingml/2006/main">
                  <a:graphicData uri="http://schemas.microsoft.com/office/word/2010/wordprocessingShape">
                    <wps:wsp>
                      <wps:cNvSpPr txBox="1"/>
                      <wps:spPr>
                        <a:xfrm>
                          <a:off x="0" y="0"/>
                          <a:ext cx="372110" cy="262044"/>
                        </a:xfrm>
                        <a:prstGeom prst="rect">
                          <a:avLst/>
                        </a:prstGeom>
                        <a:noFill/>
                        <a:ln w="6350">
                          <a:noFill/>
                        </a:ln>
                      </wps:spPr>
                      <wps:txbx>
                        <w:txbxContent>
                          <w:p w14:paraId="7C4A5709" w14:textId="77777777" w:rsidR="001A2229" w:rsidRDefault="001A2229" w:rsidP="001A2229">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5DDA" id="Text Box 697937410" o:spid="_x0000_s1037" type="#_x0000_t202" style="position:absolute;margin-left:0;margin-top:.6pt;width:29.3pt;height:20.65pt;z-index:25165827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" filled="f" stroked="f" strokeweight=".5pt">
                <v:textbox>
                  <w:txbxContent>
                    <w:p w14:paraId="7C4A5709" w14:textId="77777777" w:rsidR="001A2229" w:rsidRDefault="001A2229" w:rsidP="001A2229">
                      <w:r>
                        <w:t>15</w:t>
                      </w:r>
                    </w:p>
                  </w:txbxContent>
                </v:textbox>
                <w10:wrap anchorx="margin"/>
              </v:shape>
            </w:pict>
          </mc:Fallback>
        </mc:AlternateContent>
      </w:r>
      <w:r w:rsidR="001A2229">
        <w:rPr>
          <w:noProof/>
        </w:rPr>
        <mc:AlternateContent>
          <mc:Choice Requires="wps">
            <w:drawing>
              <wp:anchor distT="0" distB="0" distL="114300" distR="114300" simplePos="0" relativeHeight="251658280" behindDoc="0" locked="0" layoutInCell="1" allowOverlap="1" wp14:anchorId="6BF9302F" wp14:editId="05B87C2D">
                <wp:simplePos x="0" y="0"/>
                <wp:positionH relativeFrom="column">
                  <wp:posOffset>3234055</wp:posOffset>
                </wp:positionH>
                <wp:positionV relativeFrom="paragraph">
                  <wp:posOffset>6985</wp:posOffset>
                </wp:positionV>
                <wp:extent cx="372110" cy="261620"/>
                <wp:effectExtent l="0" t="0" r="0" b="5080"/>
                <wp:wrapNone/>
                <wp:docPr id="427598336" name="Text Box 427598336"/>
                <wp:cNvGraphicFramePr/>
                <a:graphic xmlns:a="http://schemas.openxmlformats.org/drawingml/2006/main">
                  <a:graphicData uri="http://schemas.microsoft.com/office/word/2010/wordprocessingShape">
                    <wps:wsp>
                      <wps:cNvSpPr txBox="1"/>
                      <wps:spPr>
                        <a:xfrm>
                          <a:off x="0" y="0"/>
                          <a:ext cx="372110" cy="261620"/>
                        </a:xfrm>
                        <a:prstGeom prst="rect">
                          <a:avLst/>
                        </a:prstGeom>
                        <a:noFill/>
                        <a:ln w="6350">
                          <a:noFill/>
                        </a:ln>
                      </wps:spPr>
                      <wps:txbx>
                        <w:txbxContent>
                          <w:p w14:paraId="7221B7E8" w14:textId="77777777" w:rsidR="001A2229" w:rsidRDefault="001A2229" w:rsidP="001A222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9302F" id="Text Box 427598336" o:spid="_x0000_s1038" type="#_x0000_t202" style="position:absolute;margin-left:254.65pt;margin-top:.55pt;width:29.3pt;height:20.6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" filled="f" stroked="f" strokeweight=".5pt">
                <v:textbox>
                  <w:txbxContent>
                    <w:p w14:paraId="7221B7E8" w14:textId="77777777" w:rsidR="001A2229" w:rsidRDefault="001A2229" w:rsidP="001A2229">
                      <w:r>
                        <w:t>7</w:t>
                      </w:r>
                    </w:p>
                  </w:txbxContent>
                </v:textbox>
              </v:shape>
            </w:pict>
          </mc:Fallback>
        </mc:AlternateContent>
      </w:r>
      <w:r w:rsidR="001A2229">
        <w:rPr>
          <w:noProof/>
        </w:rPr>
        <mc:AlternateContent>
          <mc:Choice Requires="wps">
            <w:drawing>
              <wp:anchor distT="0" distB="0" distL="114300" distR="114300" simplePos="0" relativeHeight="251658281" behindDoc="0" locked="0" layoutInCell="1" allowOverlap="1" wp14:anchorId="7729E65E" wp14:editId="433FE81D">
                <wp:simplePos x="0" y="0"/>
                <wp:positionH relativeFrom="column">
                  <wp:posOffset>4402243</wp:posOffset>
                </wp:positionH>
                <wp:positionV relativeFrom="paragraph">
                  <wp:posOffset>6985</wp:posOffset>
                </wp:positionV>
                <wp:extent cx="372110" cy="262044"/>
                <wp:effectExtent l="0" t="0" r="0" b="5080"/>
                <wp:wrapNone/>
                <wp:docPr id="797353253" name="Text Box 797353253"/>
                <wp:cNvGraphicFramePr/>
                <a:graphic xmlns:a="http://schemas.openxmlformats.org/drawingml/2006/main">
                  <a:graphicData uri="http://schemas.microsoft.com/office/word/2010/wordprocessingShape">
                    <wps:wsp>
                      <wps:cNvSpPr txBox="1"/>
                      <wps:spPr>
                        <a:xfrm>
                          <a:off x="0" y="0"/>
                          <a:ext cx="372110" cy="262044"/>
                        </a:xfrm>
                        <a:prstGeom prst="rect">
                          <a:avLst/>
                        </a:prstGeom>
                        <a:noFill/>
                        <a:ln w="6350">
                          <a:noFill/>
                        </a:ln>
                      </wps:spPr>
                      <wps:txbx>
                        <w:txbxContent>
                          <w:p w14:paraId="19090DB2" w14:textId="77777777" w:rsidR="001A2229" w:rsidRDefault="001A2229" w:rsidP="001A222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9E65E" id="Text Box 797353253" o:spid="_x0000_s1039" type="#_x0000_t202" style="position:absolute;margin-left:346.65pt;margin-top:.55pt;width:29.3pt;height:20.6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" filled="f" stroked="f" strokeweight=".5pt">
                <v:textbox>
                  <w:txbxContent>
                    <w:p w14:paraId="19090DB2" w14:textId="77777777" w:rsidR="001A2229" w:rsidRDefault="001A2229" w:rsidP="001A2229">
                      <w:r>
                        <w:t>4</w:t>
                      </w:r>
                    </w:p>
                  </w:txbxContent>
                </v:textbox>
              </v:shape>
            </w:pict>
          </mc:Fallback>
        </mc:AlternateContent>
      </w:r>
    </w:p>
    <w:p w14:paraId="32F77BDE" w14:textId="77777777" w:rsidR="001A2229" w:rsidRDefault="001A2229" w:rsidP="001A2229">
      <w:pPr>
        <w:rPr>
          <w:b/>
          <w:bCs/>
        </w:rPr>
      </w:pPr>
    </w:p>
    <w:p w14:paraId="5B57CBFD" w14:textId="77777777" w:rsidR="001A2229" w:rsidRDefault="001A2229" w:rsidP="00AB6FBE">
      <w:pPr>
        <w:jc w:val="both"/>
      </w:pPr>
      <w:r w:rsidRPr="00213091">
        <w:t xml:space="preserve">Since </w:t>
      </w:r>
      <w:r>
        <w:t xml:space="preserve">the </w:t>
      </w:r>
      <w:r w:rsidRPr="008D3A35">
        <w:rPr>
          <w:b/>
          <w:bCs/>
        </w:rPr>
        <w:t>pop instruction</w:t>
      </w:r>
      <w:r>
        <w:t xml:space="preserve"> only needs one destination address and opcode, we can use this format for it. </w:t>
      </w:r>
    </w:p>
    <w:p w14:paraId="523988AB" w14:textId="77777777" w:rsidR="001A2229" w:rsidRDefault="001A2229" w:rsidP="001A2229"/>
    <w:p w14:paraId="2F7EA2FD" w14:textId="204107EE" w:rsidR="001A2229" w:rsidRDefault="001A2229" w:rsidP="001A2229">
      <w:pPr>
        <w:rPr>
          <w:b/>
          <w:bCs/>
        </w:rPr>
      </w:pPr>
      <w:r w:rsidRPr="008D3A35">
        <w:rPr>
          <w:b/>
          <w:bCs/>
        </w:rPr>
        <w:t>4</w:t>
      </w:r>
      <w:r w:rsidRPr="008D3A35">
        <w:rPr>
          <w:b/>
          <w:bCs/>
          <w:vertAlign w:val="superscript"/>
        </w:rPr>
        <w:t>th</w:t>
      </w:r>
      <w:r w:rsidRPr="008D3A35">
        <w:rPr>
          <w:b/>
          <w:bCs/>
        </w:rPr>
        <w:t xml:space="preserve"> Format: </w:t>
      </w:r>
    </w:p>
    <w:tbl>
      <w:tblPr>
        <w:tblStyle w:val="TableGrid"/>
        <w:tblpPr w:leftFromText="180" w:rightFromText="180" w:vertAnchor="text" w:horzAnchor="margin" w:tblpY="406"/>
        <w:tblW w:w="0" w:type="auto"/>
        <w:tblLook w:val="04A0" w:firstRow="1" w:lastRow="0" w:firstColumn="1" w:lastColumn="0" w:noHBand="0" w:noVBand="1"/>
      </w:tblPr>
      <w:tblGrid>
        <w:gridCol w:w="3681"/>
        <w:gridCol w:w="1701"/>
        <w:gridCol w:w="1843"/>
        <w:gridCol w:w="2125"/>
      </w:tblGrid>
      <w:tr w:rsidR="001A2229" w14:paraId="21D78415" w14:textId="77777777" w:rsidTr="00E94446">
        <w:trPr>
          <w:trHeight w:val="416"/>
        </w:trPr>
        <w:tc>
          <w:tcPr>
            <w:tcW w:w="3681" w:type="dxa"/>
          </w:tcPr>
          <w:p w14:paraId="283F895F" w14:textId="77777777" w:rsidR="001A2229" w:rsidRDefault="001A2229" w:rsidP="00E94446"/>
        </w:tc>
        <w:tc>
          <w:tcPr>
            <w:tcW w:w="1701" w:type="dxa"/>
          </w:tcPr>
          <w:p w14:paraId="2885C39A" w14:textId="77777777" w:rsidR="001A2229" w:rsidRDefault="001A2229" w:rsidP="00E94446">
            <w:r>
              <w:t>R2</w:t>
            </w:r>
          </w:p>
        </w:tc>
        <w:tc>
          <w:tcPr>
            <w:tcW w:w="1843" w:type="dxa"/>
          </w:tcPr>
          <w:p w14:paraId="2EADA65D" w14:textId="77777777" w:rsidR="001A2229" w:rsidRDefault="001A2229" w:rsidP="00E94446"/>
        </w:tc>
        <w:tc>
          <w:tcPr>
            <w:tcW w:w="2125" w:type="dxa"/>
          </w:tcPr>
          <w:p w14:paraId="56D41932" w14:textId="77777777" w:rsidR="001A2229" w:rsidRDefault="001A2229" w:rsidP="00E94446">
            <w:r>
              <w:t>Opcode</w:t>
            </w:r>
          </w:p>
        </w:tc>
      </w:tr>
    </w:tbl>
    <w:p w14:paraId="63F2E933" w14:textId="0CD9D839" w:rsidR="001A2229" w:rsidRDefault="00666D53" w:rsidP="001A2229">
      <w:r>
        <w:rPr>
          <w:noProof/>
        </w:rPr>
        <mc:AlternateContent>
          <mc:Choice Requires="wps">
            <w:drawing>
              <wp:anchor distT="0" distB="0" distL="114300" distR="114300" simplePos="0" relativeHeight="251658287" behindDoc="0" locked="0" layoutInCell="1" allowOverlap="1" wp14:anchorId="0059622A" wp14:editId="40676284">
                <wp:simplePos x="0" y="0"/>
                <wp:positionH relativeFrom="margin">
                  <wp:posOffset>5762321</wp:posOffset>
                </wp:positionH>
                <wp:positionV relativeFrom="paragraph">
                  <wp:posOffset>7620</wp:posOffset>
                </wp:positionV>
                <wp:extent cx="372110" cy="261620"/>
                <wp:effectExtent l="0" t="0" r="0" b="5080"/>
                <wp:wrapNone/>
                <wp:docPr id="1679014077" name="Text Box 1679014077"/>
                <wp:cNvGraphicFramePr/>
                <a:graphic xmlns:a="http://schemas.openxmlformats.org/drawingml/2006/main">
                  <a:graphicData uri="http://schemas.microsoft.com/office/word/2010/wordprocessingShape">
                    <wps:wsp>
                      <wps:cNvSpPr txBox="1"/>
                      <wps:spPr>
                        <a:xfrm>
                          <a:off x="0" y="0"/>
                          <a:ext cx="372110" cy="261620"/>
                        </a:xfrm>
                        <a:prstGeom prst="rect">
                          <a:avLst/>
                        </a:prstGeom>
                        <a:noFill/>
                        <a:ln w="6350">
                          <a:noFill/>
                        </a:ln>
                      </wps:spPr>
                      <wps:txbx>
                        <w:txbxContent>
                          <w:p w14:paraId="35800F5B" w14:textId="77777777" w:rsidR="001A2229" w:rsidRDefault="001A2229" w:rsidP="001A2229">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9622A" id="Text Box 1679014077" o:spid="_x0000_s1040" type="#_x0000_t202" style="position:absolute;margin-left:453.75pt;margin-top:.6pt;width:29.3pt;height:20.6pt;z-index:251658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" filled="f" stroked="f" strokeweight=".5pt">
                <v:textbox>
                  <w:txbxContent>
                    <w:p w14:paraId="35800F5B" w14:textId="77777777" w:rsidR="001A2229" w:rsidRDefault="001A2229" w:rsidP="001A2229">
                      <w:r>
                        <w:t>0</w:t>
                      </w:r>
                    </w:p>
                  </w:txbxContent>
                </v:textbox>
                <w10:wrap anchorx="margin"/>
              </v:shape>
            </w:pict>
          </mc:Fallback>
        </mc:AlternateContent>
      </w:r>
      <w:r w:rsidR="001A2229">
        <w:rPr>
          <w:noProof/>
        </w:rPr>
        <mc:AlternateContent>
          <mc:Choice Requires="wps">
            <w:drawing>
              <wp:anchor distT="0" distB="0" distL="114300" distR="114300" simplePos="0" relativeHeight="251658283" behindDoc="0" locked="0" layoutInCell="1" allowOverlap="1" wp14:anchorId="645685AC" wp14:editId="670ECDBC">
                <wp:simplePos x="0" y="0"/>
                <wp:positionH relativeFrom="margin">
                  <wp:align>left</wp:align>
                </wp:positionH>
                <wp:positionV relativeFrom="paragraph">
                  <wp:posOffset>7409</wp:posOffset>
                </wp:positionV>
                <wp:extent cx="372110" cy="262044"/>
                <wp:effectExtent l="0" t="0" r="0" b="5080"/>
                <wp:wrapNone/>
                <wp:docPr id="1727458307" name="Text Box 1727458307"/>
                <wp:cNvGraphicFramePr/>
                <a:graphic xmlns:a="http://schemas.openxmlformats.org/drawingml/2006/main">
                  <a:graphicData uri="http://schemas.microsoft.com/office/word/2010/wordprocessingShape">
                    <wps:wsp>
                      <wps:cNvSpPr txBox="1"/>
                      <wps:spPr>
                        <a:xfrm>
                          <a:off x="0" y="0"/>
                          <a:ext cx="372110" cy="262044"/>
                        </a:xfrm>
                        <a:prstGeom prst="rect">
                          <a:avLst/>
                        </a:prstGeom>
                        <a:noFill/>
                        <a:ln w="6350">
                          <a:noFill/>
                        </a:ln>
                      </wps:spPr>
                      <wps:txbx>
                        <w:txbxContent>
                          <w:p w14:paraId="78BE1474" w14:textId="77777777" w:rsidR="001A2229" w:rsidRDefault="001A2229" w:rsidP="001A2229">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685AC" id="Text Box 1727458307" o:spid="_x0000_s1041" type="#_x0000_t202" style="position:absolute;margin-left:0;margin-top:.6pt;width:29.3pt;height:20.65pt;z-index:25165828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" filled="f" stroked="f" strokeweight=".5pt">
                <v:textbox>
                  <w:txbxContent>
                    <w:p w14:paraId="78BE1474" w14:textId="77777777" w:rsidR="001A2229" w:rsidRDefault="001A2229" w:rsidP="001A2229">
                      <w:r>
                        <w:t>15</w:t>
                      </w:r>
                    </w:p>
                  </w:txbxContent>
                </v:textbox>
                <w10:wrap anchorx="margin"/>
              </v:shape>
            </w:pict>
          </mc:Fallback>
        </mc:AlternateContent>
      </w:r>
      <w:r w:rsidR="001A2229">
        <w:rPr>
          <w:noProof/>
        </w:rPr>
        <mc:AlternateContent>
          <mc:Choice Requires="wps">
            <w:drawing>
              <wp:anchor distT="0" distB="0" distL="114300" distR="114300" simplePos="0" relativeHeight="251658284" behindDoc="0" locked="0" layoutInCell="1" allowOverlap="1" wp14:anchorId="1937155A" wp14:editId="1244737A">
                <wp:simplePos x="0" y="0"/>
                <wp:positionH relativeFrom="column">
                  <wp:posOffset>2150321</wp:posOffset>
                </wp:positionH>
                <wp:positionV relativeFrom="paragraph">
                  <wp:posOffset>10372</wp:posOffset>
                </wp:positionV>
                <wp:extent cx="372110" cy="262044"/>
                <wp:effectExtent l="0" t="0" r="0" b="5080"/>
                <wp:wrapNone/>
                <wp:docPr id="2108027151" name="Text Box 2108027151"/>
                <wp:cNvGraphicFramePr/>
                <a:graphic xmlns:a="http://schemas.openxmlformats.org/drawingml/2006/main">
                  <a:graphicData uri="http://schemas.microsoft.com/office/word/2010/wordprocessingShape">
                    <wps:wsp>
                      <wps:cNvSpPr txBox="1"/>
                      <wps:spPr>
                        <a:xfrm>
                          <a:off x="0" y="0"/>
                          <a:ext cx="372110" cy="262044"/>
                        </a:xfrm>
                        <a:prstGeom prst="rect">
                          <a:avLst/>
                        </a:prstGeom>
                        <a:noFill/>
                        <a:ln w="6350">
                          <a:noFill/>
                        </a:ln>
                      </wps:spPr>
                      <wps:txbx>
                        <w:txbxContent>
                          <w:p w14:paraId="034D0B57" w14:textId="77777777" w:rsidR="001A2229" w:rsidRDefault="001A2229" w:rsidP="001A2229">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7155A" id="Text Box 2108027151" o:spid="_x0000_s1042" type="#_x0000_t202" style="position:absolute;margin-left:169.3pt;margin-top:.8pt;width:29.3pt;height:20.6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" filled="f" stroked="f" strokeweight=".5pt">
                <v:textbox>
                  <w:txbxContent>
                    <w:p w14:paraId="034D0B57" w14:textId="77777777" w:rsidR="001A2229" w:rsidRDefault="001A2229" w:rsidP="001A2229">
                      <w:r>
                        <w:t>10</w:t>
                      </w:r>
                    </w:p>
                  </w:txbxContent>
                </v:textbox>
              </v:shape>
            </w:pict>
          </mc:Fallback>
        </mc:AlternateContent>
      </w:r>
      <w:r w:rsidR="001A2229">
        <w:rPr>
          <w:noProof/>
        </w:rPr>
        <mc:AlternateContent>
          <mc:Choice Requires="wps">
            <w:drawing>
              <wp:anchor distT="0" distB="0" distL="114300" distR="114300" simplePos="0" relativeHeight="251658285" behindDoc="0" locked="0" layoutInCell="1" allowOverlap="1" wp14:anchorId="7777822A" wp14:editId="2BFFE016">
                <wp:simplePos x="0" y="0"/>
                <wp:positionH relativeFrom="column">
                  <wp:posOffset>3234055</wp:posOffset>
                </wp:positionH>
                <wp:positionV relativeFrom="paragraph">
                  <wp:posOffset>6985</wp:posOffset>
                </wp:positionV>
                <wp:extent cx="372110" cy="261620"/>
                <wp:effectExtent l="0" t="0" r="0" b="5080"/>
                <wp:wrapNone/>
                <wp:docPr id="1553359931" name="Text Box 1553359931"/>
                <wp:cNvGraphicFramePr/>
                <a:graphic xmlns:a="http://schemas.openxmlformats.org/drawingml/2006/main">
                  <a:graphicData uri="http://schemas.microsoft.com/office/word/2010/wordprocessingShape">
                    <wps:wsp>
                      <wps:cNvSpPr txBox="1"/>
                      <wps:spPr>
                        <a:xfrm>
                          <a:off x="0" y="0"/>
                          <a:ext cx="372110" cy="261620"/>
                        </a:xfrm>
                        <a:prstGeom prst="rect">
                          <a:avLst/>
                        </a:prstGeom>
                        <a:noFill/>
                        <a:ln w="6350">
                          <a:noFill/>
                        </a:ln>
                      </wps:spPr>
                      <wps:txbx>
                        <w:txbxContent>
                          <w:p w14:paraId="746A53E9" w14:textId="77777777" w:rsidR="001A2229" w:rsidRDefault="001A2229" w:rsidP="001A2229">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7822A" id="Text Box 1553359931" o:spid="_x0000_s1043" type="#_x0000_t202" style="position:absolute;margin-left:254.65pt;margin-top:.55pt;width:29.3pt;height:20.6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" filled="f" stroked="f" strokeweight=".5pt">
                <v:textbox>
                  <w:txbxContent>
                    <w:p w14:paraId="746A53E9" w14:textId="77777777" w:rsidR="001A2229" w:rsidRDefault="001A2229" w:rsidP="001A2229">
                      <w:r>
                        <w:t>7</w:t>
                      </w:r>
                    </w:p>
                  </w:txbxContent>
                </v:textbox>
              </v:shape>
            </w:pict>
          </mc:Fallback>
        </mc:AlternateContent>
      </w:r>
      <w:r w:rsidR="001A2229">
        <w:rPr>
          <w:noProof/>
        </w:rPr>
        <mc:AlternateContent>
          <mc:Choice Requires="wps">
            <w:drawing>
              <wp:anchor distT="0" distB="0" distL="114300" distR="114300" simplePos="0" relativeHeight="251658286" behindDoc="0" locked="0" layoutInCell="1" allowOverlap="1" wp14:anchorId="517CAF5C" wp14:editId="41105E56">
                <wp:simplePos x="0" y="0"/>
                <wp:positionH relativeFrom="column">
                  <wp:posOffset>4402243</wp:posOffset>
                </wp:positionH>
                <wp:positionV relativeFrom="paragraph">
                  <wp:posOffset>6985</wp:posOffset>
                </wp:positionV>
                <wp:extent cx="372110" cy="262044"/>
                <wp:effectExtent l="0" t="0" r="0" b="5080"/>
                <wp:wrapNone/>
                <wp:docPr id="540581248" name="Text Box 540581248"/>
                <wp:cNvGraphicFramePr/>
                <a:graphic xmlns:a="http://schemas.openxmlformats.org/drawingml/2006/main">
                  <a:graphicData uri="http://schemas.microsoft.com/office/word/2010/wordprocessingShape">
                    <wps:wsp>
                      <wps:cNvSpPr txBox="1"/>
                      <wps:spPr>
                        <a:xfrm>
                          <a:off x="0" y="0"/>
                          <a:ext cx="372110" cy="262044"/>
                        </a:xfrm>
                        <a:prstGeom prst="rect">
                          <a:avLst/>
                        </a:prstGeom>
                        <a:noFill/>
                        <a:ln w="6350">
                          <a:noFill/>
                        </a:ln>
                      </wps:spPr>
                      <wps:txbx>
                        <w:txbxContent>
                          <w:p w14:paraId="6AF41082" w14:textId="77777777" w:rsidR="001A2229" w:rsidRDefault="001A2229" w:rsidP="001A2229">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AF5C" id="Text Box 540581248" o:spid="_x0000_s1044" type="#_x0000_t202" style="position:absolute;margin-left:346.65pt;margin-top:.55pt;width:29.3pt;height:20.6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" filled="f" stroked="f" strokeweight=".5pt">
                <v:textbox>
                  <w:txbxContent>
                    <w:p w14:paraId="6AF41082" w14:textId="77777777" w:rsidR="001A2229" w:rsidRDefault="001A2229" w:rsidP="001A2229">
                      <w:r>
                        <w:t>4</w:t>
                      </w:r>
                    </w:p>
                  </w:txbxContent>
                </v:textbox>
              </v:shape>
            </w:pict>
          </mc:Fallback>
        </mc:AlternateContent>
      </w:r>
    </w:p>
    <w:p w14:paraId="78E945FB" w14:textId="77777777" w:rsidR="001A2229" w:rsidRDefault="001A2229" w:rsidP="001A2229">
      <w:pPr>
        <w:rPr>
          <w:b/>
          <w:bCs/>
        </w:rPr>
      </w:pPr>
    </w:p>
    <w:p w14:paraId="282EA313" w14:textId="77777777" w:rsidR="001A2229" w:rsidRPr="008D3A35" w:rsidRDefault="001A2229" w:rsidP="00AB6FBE">
      <w:pPr>
        <w:jc w:val="both"/>
      </w:pPr>
      <w:r w:rsidRPr="00213091">
        <w:t xml:space="preserve">Since </w:t>
      </w:r>
      <w:r>
        <w:t xml:space="preserve">the </w:t>
      </w:r>
      <w:r>
        <w:rPr>
          <w:b/>
          <w:bCs/>
        </w:rPr>
        <w:t xml:space="preserve">push </w:t>
      </w:r>
      <w:r w:rsidRPr="008D3A35">
        <w:rPr>
          <w:b/>
          <w:bCs/>
        </w:rPr>
        <w:t>instruction</w:t>
      </w:r>
      <w:r>
        <w:t xml:space="preserve"> only needs one source address and opcode, we can use this format for it. Since we use this position for source register addressing, we cannot use the 3</w:t>
      </w:r>
      <w:r w:rsidRPr="008D3A35">
        <w:rPr>
          <w:vertAlign w:val="superscript"/>
        </w:rPr>
        <w:t>rd</w:t>
      </w:r>
      <w:r>
        <w:t xml:space="preserve"> instruction format for this.</w:t>
      </w:r>
    </w:p>
    <w:p w14:paraId="2ACF035A" w14:textId="77777777" w:rsidR="00BF6E39" w:rsidRDefault="00BF6E39"/>
    <w:p w14:paraId="1142A589" w14:textId="77777777" w:rsidR="009076AC" w:rsidRDefault="009076AC"/>
    <w:p w14:paraId="02958F89" w14:textId="3938CCFB" w:rsidR="00527810" w:rsidRDefault="009C6D41" w:rsidP="00A913B1">
      <w:pPr>
        <w:pStyle w:val="Heading2"/>
        <w:numPr>
          <w:ilvl w:val="0"/>
          <w:numId w:val="12"/>
        </w:numPr>
      </w:pPr>
      <w:r>
        <w:t>Instruction Encoding</w:t>
      </w:r>
      <w:r w:rsidR="004742E9">
        <w:t xml:space="preserve"> </w:t>
      </w:r>
    </w:p>
    <w:p w14:paraId="27DC5192" w14:textId="77777777" w:rsidR="000A42E8" w:rsidRDefault="000A42E8" w:rsidP="000A42E8">
      <w:pPr>
        <w:rPr>
          <w:lang w:bidi="ar-SA"/>
        </w:rPr>
      </w:pPr>
    </w:p>
    <w:p w14:paraId="7DCC9B77" w14:textId="095473C1" w:rsidR="000A42E8" w:rsidRPr="000A42E8" w:rsidRDefault="000A42E8" w:rsidP="000A42E8">
      <w:pPr>
        <w:rPr>
          <w:lang w:bidi="ar-SA"/>
        </w:rPr>
      </w:pPr>
      <w:r>
        <w:rPr>
          <w:lang w:bidi="ar-SA"/>
        </w:rPr>
        <w:t xml:space="preserve">We can just use binary codes to encode instructions. </w:t>
      </w:r>
      <w:r w:rsidR="001224BB">
        <w:rPr>
          <w:lang w:bidi="ar-SA"/>
        </w:rPr>
        <w:t xml:space="preserve">Although we can </w:t>
      </w:r>
      <w:r w:rsidR="002B3720">
        <w:rPr>
          <w:lang w:bidi="ar-SA"/>
        </w:rPr>
        <w:t xml:space="preserve">represent all the opcodes just by 4-bits, we will be using 5-bits for future flexibility. </w:t>
      </w:r>
    </w:p>
    <w:p w14:paraId="4EB4DEDA" w14:textId="77777777" w:rsidR="004742E9" w:rsidRDefault="004742E9" w:rsidP="004742E9">
      <w:pPr>
        <w:rPr>
          <w:lang w:bidi="ar-SA"/>
        </w:rPr>
      </w:pPr>
    </w:p>
    <w:p w14:paraId="78CB3950" w14:textId="0A1773CB" w:rsidR="00074B82" w:rsidRDefault="00074B82" w:rsidP="004742E9">
      <w:pPr>
        <w:rPr>
          <w:b/>
          <w:bCs/>
        </w:rPr>
      </w:pPr>
      <w:r>
        <w:rPr>
          <w:b/>
          <w:bCs/>
        </w:rPr>
        <w:t>(1)</w:t>
      </w:r>
      <w:r w:rsidRPr="00AA2693">
        <w:rPr>
          <w:b/>
          <w:bCs/>
        </w:rPr>
        <w:t xml:space="preserve"> ALU Instructions:</w:t>
      </w:r>
      <w:r>
        <w:rPr>
          <w:b/>
          <w:bCs/>
        </w:rPr>
        <w:t xml:space="preserve"> </w:t>
      </w:r>
    </w:p>
    <w:p w14:paraId="6A9E3F62" w14:textId="430892E2" w:rsidR="00917926" w:rsidRPr="00DF4D81" w:rsidRDefault="00917926" w:rsidP="00917926">
      <w:pPr>
        <w:pStyle w:val="ListParagraph"/>
        <w:numPr>
          <w:ilvl w:val="0"/>
          <w:numId w:val="6"/>
        </w:numPr>
      </w:pPr>
      <w:r w:rsidRPr="00DF4D81">
        <w:t xml:space="preserve">Add: </w:t>
      </w:r>
      <w:r w:rsidR="000D1C28">
        <w:t>00000</w:t>
      </w:r>
    </w:p>
    <w:p w14:paraId="02F98E3E" w14:textId="5029FFF7" w:rsidR="00917926" w:rsidRPr="00DF4D81" w:rsidRDefault="00917926" w:rsidP="00917926">
      <w:pPr>
        <w:pStyle w:val="ListParagraph"/>
        <w:numPr>
          <w:ilvl w:val="0"/>
          <w:numId w:val="6"/>
        </w:numPr>
      </w:pPr>
      <w:r w:rsidRPr="00DF4D81">
        <w:lastRenderedPageBreak/>
        <w:t xml:space="preserve">SUB: </w:t>
      </w:r>
      <w:r w:rsidR="000D1C28">
        <w:t>00001</w:t>
      </w:r>
    </w:p>
    <w:p w14:paraId="3E677FB7" w14:textId="4841C4CC" w:rsidR="00917926" w:rsidRPr="00DF4D81" w:rsidRDefault="00917926" w:rsidP="00917926">
      <w:pPr>
        <w:pStyle w:val="ListParagraph"/>
        <w:numPr>
          <w:ilvl w:val="0"/>
          <w:numId w:val="6"/>
        </w:numPr>
      </w:pPr>
      <w:r w:rsidRPr="00DF4D81">
        <w:t xml:space="preserve">AND: </w:t>
      </w:r>
      <w:r w:rsidR="000D1C28">
        <w:t>000</w:t>
      </w:r>
      <w:r w:rsidR="00E5554E">
        <w:t>10</w:t>
      </w:r>
    </w:p>
    <w:p w14:paraId="4B42EA8D" w14:textId="1FD8605B" w:rsidR="00917926" w:rsidRPr="00DF4D81" w:rsidRDefault="00195B9E" w:rsidP="00917926">
      <w:pPr>
        <w:pStyle w:val="ListParagraph"/>
        <w:numPr>
          <w:ilvl w:val="0"/>
          <w:numId w:val="6"/>
        </w:numPr>
      </w:pPr>
      <w:r w:rsidRPr="00DF4D81">
        <w:t xml:space="preserve">OR: </w:t>
      </w:r>
      <w:r w:rsidR="00E5554E">
        <w:t>00011</w:t>
      </w:r>
    </w:p>
    <w:p w14:paraId="24273EEB" w14:textId="77777777" w:rsidR="00195B9E" w:rsidRDefault="00195B9E" w:rsidP="00195B9E">
      <w:pPr>
        <w:rPr>
          <w:b/>
          <w:bCs/>
        </w:rPr>
      </w:pPr>
    </w:p>
    <w:p w14:paraId="64A1643B" w14:textId="77777777" w:rsidR="00DF4D81" w:rsidRDefault="00DF4D81" w:rsidP="00DF4D81">
      <w:pPr>
        <w:rPr>
          <w:b/>
          <w:bCs/>
        </w:rPr>
      </w:pPr>
      <w:r w:rsidRPr="00AA2693">
        <w:rPr>
          <w:b/>
          <w:bCs/>
        </w:rPr>
        <w:t>(2) Data Transfer Instructions:</w:t>
      </w:r>
      <w:r>
        <w:rPr>
          <w:b/>
          <w:bCs/>
        </w:rPr>
        <w:t xml:space="preserve"> </w:t>
      </w:r>
    </w:p>
    <w:p w14:paraId="2E18E175" w14:textId="1204A442" w:rsidR="00195B9E" w:rsidRDefault="00DF4D81" w:rsidP="00DF4D81">
      <w:pPr>
        <w:pStyle w:val="ListParagraph"/>
        <w:numPr>
          <w:ilvl w:val="0"/>
          <w:numId w:val="7"/>
        </w:numPr>
      </w:pPr>
      <w:r w:rsidRPr="00DF4D81">
        <w:t>MOV</w:t>
      </w:r>
      <w:r>
        <w:t xml:space="preserve">: </w:t>
      </w:r>
      <w:r w:rsidR="00E1119C">
        <w:t>00</w:t>
      </w:r>
      <w:r w:rsidR="003D2347">
        <w:t>100</w:t>
      </w:r>
    </w:p>
    <w:p w14:paraId="4AAAD58E" w14:textId="77777777" w:rsidR="00DF4D81" w:rsidRDefault="00DF4D81" w:rsidP="00DF4D81"/>
    <w:p w14:paraId="6DC5D39A" w14:textId="77777777" w:rsidR="00690B3C" w:rsidRPr="00F85BD3" w:rsidRDefault="00690B3C" w:rsidP="00690B3C">
      <w:pPr>
        <w:rPr>
          <w:b/>
          <w:bCs/>
        </w:rPr>
      </w:pPr>
      <w:r w:rsidRPr="00F85BD3">
        <w:rPr>
          <w:b/>
          <w:bCs/>
        </w:rPr>
        <w:t>(3) Stack Operations</w:t>
      </w:r>
      <w:r>
        <w:rPr>
          <w:b/>
          <w:bCs/>
        </w:rPr>
        <w:t xml:space="preserve"> </w:t>
      </w:r>
      <w:r w:rsidRPr="00AA2693">
        <w:rPr>
          <w:b/>
          <w:bCs/>
        </w:rPr>
        <w:t>Instructions</w:t>
      </w:r>
      <w:r w:rsidRPr="00F85BD3">
        <w:rPr>
          <w:b/>
          <w:bCs/>
        </w:rPr>
        <w:t>:</w:t>
      </w:r>
    </w:p>
    <w:p w14:paraId="67C8FE03" w14:textId="54A1C56A" w:rsidR="00DF4D81" w:rsidRDefault="00690B3C" w:rsidP="00690B3C">
      <w:pPr>
        <w:pStyle w:val="ListParagraph"/>
        <w:numPr>
          <w:ilvl w:val="0"/>
          <w:numId w:val="7"/>
        </w:numPr>
      </w:pPr>
      <w:r>
        <w:t xml:space="preserve">PUSH: </w:t>
      </w:r>
      <w:r w:rsidR="003D2347">
        <w:t>00101</w:t>
      </w:r>
    </w:p>
    <w:p w14:paraId="076AD2A4" w14:textId="0AE7CE72" w:rsidR="00690B3C" w:rsidRDefault="00690B3C" w:rsidP="00690B3C">
      <w:pPr>
        <w:pStyle w:val="ListParagraph"/>
        <w:numPr>
          <w:ilvl w:val="0"/>
          <w:numId w:val="7"/>
        </w:numPr>
      </w:pPr>
      <w:r>
        <w:t xml:space="preserve">POP: </w:t>
      </w:r>
      <w:r w:rsidR="003D2347">
        <w:t>00110</w:t>
      </w:r>
    </w:p>
    <w:p w14:paraId="158AAFDC" w14:textId="77777777" w:rsidR="00690B3C" w:rsidRDefault="00690B3C" w:rsidP="00690B3C"/>
    <w:p w14:paraId="7BD89ED7" w14:textId="77777777" w:rsidR="00C854DD" w:rsidRPr="00F85BD3" w:rsidRDefault="00C854DD" w:rsidP="00C854DD">
      <w:pPr>
        <w:rPr>
          <w:b/>
          <w:bCs/>
        </w:rPr>
      </w:pPr>
      <w:r w:rsidRPr="00F85BD3">
        <w:rPr>
          <w:b/>
          <w:bCs/>
        </w:rPr>
        <w:t>(4) Memory Operations</w:t>
      </w:r>
      <w:r>
        <w:rPr>
          <w:b/>
          <w:bCs/>
        </w:rPr>
        <w:t xml:space="preserve"> </w:t>
      </w:r>
      <w:r w:rsidRPr="00AA2693">
        <w:rPr>
          <w:b/>
          <w:bCs/>
        </w:rPr>
        <w:t>Instructions</w:t>
      </w:r>
      <w:r w:rsidRPr="00F85BD3">
        <w:rPr>
          <w:b/>
          <w:bCs/>
        </w:rPr>
        <w:t>:</w:t>
      </w:r>
    </w:p>
    <w:p w14:paraId="5A6466CC" w14:textId="21B60938" w:rsidR="00690B3C" w:rsidRDefault="00B650F2" w:rsidP="00C854DD">
      <w:pPr>
        <w:pStyle w:val="ListParagraph"/>
        <w:numPr>
          <w:ilvl w:val="0"/>
          <w:numId w:val="8"/>
        </w:numPr>
      </w:pPr>
      <w:r>
        <w:t xml:space="preserve">LOAD: </w:t>
      </w:r>
      <w:r w:rsidR="002C6D1D">
        <w:t>00111</w:t>
      </w:r>
    </w:p>
    <w:p w14:paraId="6CAA97F8" w14:textId="0AC8E06A" w:rsidR="00B650F2" w:rsidRDefault="00B650F2" w:rsidP="00C854DD">
      <w:pPr>
        <w:pStyle w:val="ListParagraph"/>
        <w:numPr>
          <w:ilvl w:val="0"/>
          <w:numId w:val="8"/>
        </w:numPr>
      </w:pPr>
      <w:proofErr w:type="gramStart"/>
      <w:r>
        <w:t>LOAD!:</w:t>
      </w:r>
      <w:proofErr w:type="gramEnd"/>
      <w:r>
        <w:t xml:space="preserve"> </w:t>
      </w:r>
      <w:r w:rsidR="00CC6486">
        <w:t>01000</w:t>
      </w:r>
    </w:p>
    <w:p w14:paraId="53378DC9" w14:textId="1E415058" w:rsidR="00B650F2" w:rsidRDefault="00B650F2" w:rsidP="00C854DD">
      <w:pPr>
        <w:pStyle w:val="ListParagraph"/>
        <w:numPr>
          <w:ilvl w:val="0"/>
          <w:numId w:val="8"/>
        </w:numPr>
      </w:pPr>
      <w:r>
        <w:t xml:space="preserve">STORE: </w:t>
      </w:r>
      <w:r w:rsidR="00CC6486">
        <w:t>01001</w:t>
      </w:r>
    </w:p>
    <w:p w14:paraId="4E6C6A5B" w14:textId="0196C079" w:rsidR="00B650F2" w:rsidRDefault="00B650F2" w:rsidP="00C854DD">
      <w:pPr>
        <w:pStyle w:val="ListParagraph"/>
        <w:numPr>
          <w:ilvl w:val="0"/>
          <w:numId w:val="8"/>
        </w:numPr>
      </w:pPr>
      <w:proofErr w:type="gramStart"/>
      <w:r>
        <w:t>STORE!:</w:t>
      </w:r>
      <w:proofErr w:type="gramEnd"/>
      <w:r>
        <w:t xml:space="preserve"> </w:t>
      </w:r>
      <w:r w:rsidR="00CC6486">
        <w:t>01010</w:t>
      </w:r>
    </w:p>
    <w:p w14:paraId="232EF57C" w14:textId="77777777" w:rsidR="00B650F2" w:rsidRDefault="00B650F2" w:rsidP="00B650F2"/>
    <w:p w14:paraId="29C739DD" w14:textId="77777777" w:rsidR="008374C2" w:rsidRPr="005D4DEE" w:rsidRDefault="008374C2" w:rsidP="008374C2">
      <w:pPr>
        <w:rPr>
          <w:b/>
          <w:bCs/>
        </w:rPr>
      </w:pPr>
      <w:r w:rsidRPr="005D4DEE">
        <w:rPr>
          <w:b/>
          <w:bCs/>
        </w:rPr>
        <w:t>(5) Load Immediate</w:t>
      </w:r>
      <w:r>
        <w:rPr>
          <w:b/>
          <w:bCs/>
        </w:rPr>
        <w:t xml:space="preserve"> </w:t>
      </w:r>
      <w:r w:rsidRPr="00AA2693">
        <w:rPr>
          <w:b/>
          <w:bCs/>
        </w:rPr>
        <w:t>Instructions</w:t>
      </w:r>
      <w:r w:rsidRPr="005D4DEE">
        <w:rPr>
          <w:b/>
          <w:bCs/>
        </w:rPr>
        <w:t>:</w:t>
      </w:r>
    </w:p>
    <w:p w14:paraId="62C00D20" w14:textId="7C723739" w:rsidR="00B650F2" w:rsidRDefault="008641D6" w:rsidP="008374C2">
      <w:pPr>
        <w:pStyle w:val="ListParagraph"/>
        <w:numPr>
          <w:ilvl w:val="0"/>
          <w:numId w:val="9"/>
        </w:numPr>
      </w:pPr>
      <w:r>
        <w:t xml:space="preserve">LDI: </w:t>
      </w:r>
      <w:r w:rsidR="00CC6486">
        <w:t>01011</w:t>
      </w:r>
    </w:p>
    <w:p w14:paraId="5D82990A" w14:textId="77777777" w:rsidR="008641D6" w:rsidRDefault="008641D6" w:rsidP="00F07F9A"/>
    <w:p w14:paraId="79D35F68" w14:textId="77777777" w:rsidR="00544CA2" w:rsidRPr="00645F3D" w:rsidRDefault="00544CA2" w:rsidP="00544CA2">
      <w:pPr>
        <w:rPr>
          <w:b/>
          <w:bCs/>
        </w:rPr>
      </w:pPr>
      <w:r w:rsidRPr="00645F3D">
        <w:rPr>
          <w:b/>
          <w:bCs/>
        </w:rPr>
        <w:t>(</w:t>
      </w:r>
      <w:r>
        <w:rPr>
          <w:b/>
          <w:bCs/>
        </w:rPr>
        <w:t>6</w:t>
      </w:r>
      <w:r w:rsidRPr="00645F3D">
        <w:rPr>
          <w:b/>
          <w:bCs/>
        </w:rPr>
        <w:t>) Unconditional Branch</w:t>
      </w:r>
      <w:r>
        <w:rPr>
          <w:b/>
          <w:bCs/>
        </w:rPr>
        <w:t xml:space="preserve">ing </w:t>
      </w:r>
      <w:r w:rsidRPr="00AA2693">
        <w:rPr>
          <w:b/>
          <w:bCs/>
        </w:rPr>
        <w:t>Instructions</w:t>
      </w:r>
      <w:r w:rsidRPr="00645F3D">
        <w:rPr>
          <w:b/>
          <w:bCs/>
        </w:rPr>
        <w:t>:</w:t>
      </w:r>
    </w:p>
    <w:p w14:paraId="521E5F8C" w14:textId="21BEAEF3" w:rsidR="00F07F9A" w:rsidRDefault="00C918C9" w:rsidP="00544CA2">
      <w:pPr>
        <w:pStyle w:val="ListParagraph"/>
        <w:numPr>
          <w:ilvl w:val="0"/>
          <w:numId w:val="9"/>
        </w:numPr>
      </w:pPr>
      <w:r>
        <w:t xml:space="preserve">JMP: </w:t>
      </w:r>
      <w:r w:rsidR="00EC1676">
        <w:t>01</w:t>
      </w:r>
      <w:r w:rsidR="00BE60BF">
        <w:t>100</w:t>
      </w:r>
    </w:p>
    <w:p w14:paraId="4A2C395C" w14:textId="77777777" w:rsidR="00C918C9" w:rsidRDefault="00C918C9" w:rsidP="00C918C9"/>
    <w:p w14:paraId="78B7AF7C" w14:textId="77777777" w:rsidR="002454A4" w:rsidRPr="00645F3D" w:rsidRDefault="002454A4" w:rsidP="002454A4">
      <w:pPr>
        <w:rPr>
          <w:b/>
          <w:bCs/>
        </w:rPr>
      </w:pPr>
      <w:r w:rsidRPr="00645F3D">
        <w:rPr>
          <w:b/>
          <w:bCs/>
        </w:rPr>
        <w:t>(</w:t>
      </w:r>
      <w:r>
        <w:rPr>
          <w:b/>
          <w:bCs/>
        </w:rPr>
        <w:t>7</w:t>
      </w:r>
      <w:r w:rsidRPr="00645F3D">
        <w:rPr>
          <w:b/>
          <w:bCs/>
        </w:rPr>
        <w:t>) Conditional Branch</w:t>
      </w:r>
      <w:r>
        <w:rPr>
          <w:b/>
          <w:bCs/>
        </w:rPr>
        <w:t xml:space="preserve">ing </w:t>
      </w:r>
      <w:r w:rsidRPr="00AA2693">
        <w:rPr>
          <w:b/>
          <w:bCs/>
        </w:rPr>
        <w:t>Instructions</w:t>
      </w:r>
      <w:r w:rsidRPr="00645F3D">
        <w:rPr>
          <w:b/>
          <w:bCs/>
        </w:rPr>
        <w:t>:</w:t>
      </w:r>
    </w:p>
    <w:p w14:paraId="5B907FB5" w14:textId="63D67D10" w:rsidR="00C918C9" w:rsidRDefault="002454A4" w:rsidP="002454A4">
      <w:pPr>
        <w:pStyle w:val="ListParagraph"/>
        <w:numPr>
          <w:ilvl w:val="0"/>
          <w:numId w:val="9"/>
        </w:numPr>
      </w:pPr>
      <w:r>
        <w:t xml:space="preserve">JEQ: </w:t>
      </w:r>
      <w:r w:rsidR="00BE60BF">
        <w:t>01101</w:t>
      </w:r>
    </w:p>
    <w:p w14:paraId="3975C543" w14:textId="6517E700" w:rsidR="002454A4" w:rsidRDefault="002454A4" w:rsidP="002454A4">
      <w:pPr>
        <w:pStyle w:val="ListParagraph"/>
        <w:numPr>
          <w:ilvl w:val="0"/>
          <w:numId w:val="9"/>
        </w:numPr>
      </w:pPr>
      <w:r>
        <w:t xml:space="preserve">JGT: </w:t>
      </w:r>
      <w:r w:rsidR="00BE60BF">
        <w:t>01110</w:t>
      </w:r>
    </w:p>
    <w:p w14:paraId="3A10887A" w14:textId="195F1F51" w:rsidR="004D74C3" w:rsidRPr="00DF4D81" w:rsidRDefault="002454A4" w:rsidP="002454A4">
      <w:pPr>
        <w:pStyle w:val="ListParagraph"/>
        <w:numPr>
          <w:ilvl w:val="0"/>
          <w:numId w:val="9"/>
        </w:numPr>
      </w:pPr>
      <w:r>
        <w:t>J</w:t>
      </w:r>
      <w:r w:rsidR="001D4589">
        <w:t xml:space="preserve">LT: </w:t>
      </w:r>
      <w:r w:rsidR="00BE60BF">
        <w:t xml:space="preserve">01111 </w:t>
      </w:r>
    </w:p>
    <w:p w14:paraId="628D8102" w14:textId="74ECE5F2" w:rsidR="00A913B1" w:rsidRDefault="00A913B1" w:rsidP="00F07F9A"/>
    <w:p w14:paraId="7AF5E292" w14:textId="77777777" w:rsidR="00A913B1" w:rsidRDefault="00A913B1" w:rsidP="00F07F9A"/>
    <w:p w14:paraId="514A76B9" w14:textId="77777777" w:rsidR="00A913B1" w:rsidRDefault="00A913B1" w:rsidP="00F07F9A"/>
    <w:p w14:paraId="1A4D5803" w14:textId="77777777" w:rsidR="00A913B1" w:rsidRDefault="00A913B1" w:rsidP="00F07F9A"/>
    <w:p w14:paraId="7F410173" w14:textId="77777777" w:rsidR="00666D53" w:rsidRDefault="00734AF8" w:rsidP="00666D53">
      <w:pPr>
        <w:pStyle w:val="Heading1"/>
        <w:numPr>
          <w:ilvl w:val="0"/>
          <w:numId w:val="12"/>
        </w:numPr>
      </w:pPr>
      <w:r>
        <w:lastRenderedPageBreak/>
        <w:t>Datapath</w:t>
      </w:r>
    </w:p>
    <w:p w14:paraId="4D367BB7" w14:textId="4C980693" w:rsidR="00A913B1" w:rsidRDefault="00666D53" w:rsidP="00666D53">
      <w:pPr>
        <w:jc w:val="center"/>
      </w:pPr>
      <w:r>
        <w:rPr>
          <w:noProof/>
        </w:rPr>
        <w:drawing>
          <wp:inline distT="0" distB="0" distL="0" distR="0" wp14:anchorId="4073CEA7" wp14:editId="0C36345E">
            <wp:extent cx="7704050" cy="3952996"/>
            <wp:effectExtent l="8572" t="0" r="953" b="952"/>
            <wp:docPr id="939225187" name="Picture 939225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704286" cy="3953117"/>
                    </a:xfrm>
                    <a:prstGeom prst="rect">
                      <a:avLst/>
                    </a:prstGeom>
                    <a:noFill/>
                    <a:ln>
                      <a:noFill/>
                    </a:ln>
                  </pic:spPr>
                </pic:pic>
              </a:graphicData>
            </a:graphic>
          </wp:inline>
        </w:drawing>
      </w:r>
    </w:p>
    <w:p w14:paraId="46F1F1F9" w14:textId="24D8A1C8" w:rsidR="002454A4" w:rsidRDefault="002454A4" w:rsidP="002E30DB">
      <w:pPr>
        <w:pStyle w:val="Heading1"/>
        <w:numPr>
          <w:ilvl w:val="0"/>
          <w:numId w:val="12"/>
        </w:numPr>
      </w:pPr>
    </w:p>
    <w:p w14:paraId="0E610CC1" w14:textId="77777777" w:rsidR="006A716F" w:rsidRDefault="006A716F" w:rsidP="006A716F">
      <w:pPr>
        <w:rPr>
          <w:lang w:bidi="ar-SA"/>
        </w:rPr>
      </w:pPr>
    </w:p>
    <w:p w14:paraId="0B469D64" w14:textId="6CEF3C98" w:rsidR="00FA234D" w:rsidRPr="006A716F" w:rsidRDefault="00740CE5" w:rsidP="00191A14">
      <w:pPr>
        <w:pStyle w:val="ListParagraph"/>
        <w:numPr>
          <w:ilvl w:val="0"/>
          <w:numId w:val="14"/>
        </w:numPr>
        <w:jc w:val="both"/>
      </w:pPr>
      <w:r>
        <w:t xml:space="preserve">The design approach that we used was very similar to the RISC-V </w:t>
      </w:r>
      <w:r w:rsidR="0045344E">
        <w:t xml:space="preserve">architecture. </w:t>
      </w:r>
      <w:r w:rsidR="005306B3">
        <w:t xml:space="preserve">All the information has been clearly given in each </w:t>
      </w:r>
      <w:r w:rsidR="00B047F2">
        <w:t>instruction (</w:t>
      </w:r>
      <w:r w:rsidR="001E3F8A">
        <w:t>OPCODE, source and destination register addresses has been clearly illustrated</w:t>
      </w:r>
      <w:r w:rsidR="005306B3">
        <w:t>)</w:t>
      </w:r>
      <w:r w:rsidR="001E3F8A">
        <w:t>.</w:t>
      </w:r>
      <w:r w:rsidR="00B047F2">
        <w:t xml:space="preserve"> </w:t>
      </w:r>
      <w:r w:rsidR="00EE6481">
        <w:t>Therefore,</w:t>
      </w:r>
      <w:r w:rsidR="00B047F2">
        <w:t xml:space="preserve"> we do</w:t>
      </w:r>
      <w:r w:rsidR="00EE6481">
        <w:t xml:space="preserve"> </w:t>
      </w:r>
      <w:r w:rsidR="00B70445">
        <w:t>not need any additional resource. Also</w:t>
      </w:r>
      <w:r w:rsidR="00CF7383">
        <w:t xml:space="preserve">, </w:t>
      </w:r>
      <w:r w:rsidR="00CF7383" w:rsidRPr="00CF7383">
        <w:t>considering the complexity and throughput requirements, a hardwired design may be more suitable. Hardwired designs often have lower latency and can achieve high throughput for specific applications.</w:t>
      </w:r>
      <w:r w:rsidR="00CF7383">
        <w:t xml:space="preserve"> </w:t>
      </w:r>
    </w:p>
    <w:p w14:paraId="10B6EFAD" w14:textId="30F48D6E" w:rsidR="0094505A" w:rsidRPr="0094505A" w:rsidRDefault="0094505A" w:rsidP="00DE5CD8">
      <w:pPr>
        <w:pStyle w:val="NoSpacing"/>
        <w:numPr>
          <w:ilvl w:val="0"/>
          <w:numId w:val="14"/>
        </w:numPr>
        <w:rPr>
          <w:b/>
          <w:bCs/>
        </w:rPr>
      </w:pPr>
      <w:r>
        <w:rPr>
          <w:noProof/>
        </w:rPr>
        <w:drawing>
          <wp:anchor distT="0" distB="0" distL="114300" distR="114300" simplePos="0" relativeHeight="251658288" behindDoc="1" locked="0" layoutInCell="1" allowOverlap="1" wp14:anchorId="47D81D01" wp14:editId="51C3A0B7">
            <wp:simplePos x="0" y="0"/>
            <wp:positionH relativeFrom="column">
              <wp:posOffset>-309880</wp:posOffset>
            </wp:positionH>
            <wp:positionV relativeFrom="paragraph">
              <wp:posOffset>260405</wp:posOffset>
            </wp:positionV>
            <wp:extent cx="6678930" cy="4726940"/>
            <wp:effectExtent l="0" t="0" r="7620" b="0"/>
            <wp:wrapTight wrapText="bothSides">
              <wp:wrapPolygon edited="0">
                <wp:start x="0" y="0"/>
                <wp:lineTo x="0" y="21501"/>
                <wp:lineTo x="21563" y="21501"/>
                <wp:lineTo x="21563" y="0"/>
                <wp:lineTo x="0" y="0"/>
              </wp:wrapPolygon>
            </wp:wrapTight>
            <wp:docPr id="2092881188" name="Picture 209288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8930" cy="472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C56">
        <w:t xml:space="preserve"> </w:t>
      </w:r>
      <w:r w:rsidR="00920C56" w:rsidRPr="0094505A">
        <w:rPr>
          <w:b/>
          <w:sz w:val="28"/>
          <w:szCs w:val="28"/>
        </w:rPr>
        <w:t>Controller Design</w:t>
      </w:r>
    </w:p>
    <w:p w14:paraId="7C38FE26" w14:textId="4A6B4C48" w:rsidR="002E30DB" w:rsidRPr="002E30DB" w:rsidRDefault="002E30DB" w:rsidP="0094505A">
      <w:pPr>
        <w:pStyle w:val="NoSpacing"/>
        <w:jc w:val="center"/>
      </w:pPr>
    </w:p>
    <w:p w14:paraId="42A7AE9F" w14:textId="2683695A" w:rsidR="00920C56" w:rsidRDefault="00920C56" w:rsidP="00126DDF">
      <w:pPr>
        <w:pStyle w:val="ListParagraph"/>
        <w:numPr>
          <w:ilvl w:val="0"/>
          <w:numId w:val="16"/>
        </w:numPr>
      </w:pPr>
      <w:r>
        <w:t xml:space="preserve"> Instruction Fetch:</w:t>
      </w:r>
    </w:p>
    <w:p w14:paraId="35E2ED0B" w14:textId="77777777" w:rsidR="00920C56" w:rsidRDefault="00920C56" w:rsidP="00920C56">
      <w:pPr>
        <w:pStyle w:val="ListParagraph"/>
        <w:numPr>
          <w:ilvl w:val="1"/>
          <w:numId w:val="4"/>
        </w:numPr>
      </w:pPr>
      <w:r>
        <w:t>Control Signal: PC_MUX (Program Counter Multiplexer)</w:t>
      </w:r>
    </w:p>
    <w:p w14:paraId="7A48D149" w14:textId="38F58E9D" w:rsidR="00920C56" w:rsidRDefault="00920C56" w:rsidP="00920C56">
      <w:pPr>
        <w:pStyle w:val="ListParagraph"/>
        <w:numPr>
          <w:ilvl w:val="1"/>
          <w:numId w:val="4"/>
        </w:numPr>
      </w:pPr>
      <w:r>
        <w:t>Justification: The PC_MUX determines the source for the Program Counter. It should have two inputs - one to accept the next sequential instruction and another to take the branch target address. This decision depends on branch instructions and is regulated by the controller.</w:t>
      </w:r>
    </w:p>
    <w:p w14:paraId="4F62226A" w14:textId="77777777" w:rsidR="0094505A" w:rsidRDefault="0094505A" w:rsidP="0094505A">
      <w:pPr>
        <w:pStyle w:val="ListParagraph"/>
        <w:ind w:left="990"/>
      </w:pPr>
    </w:p>
    <w:p w14:paraId="14E97729" w14:textId="404AC9CA" w:rsidR="00920C56" w:rsidRDefault="00920C56" w:rsidP="00126DDF">
      <w:pPr>
        <w:pStyle w:val="ListParagraph"/>
        <w:numPr>
          <w:ilvl w:val="0"/>
          <w:numId w:val="16"/>
        </w:numPr>
      </w:pPr>
      <w:r>
        <w:lastRenderedPageBreak/>
        <w:t xml:space="preserve"> Instruction Decode:</w:t>
      </w:r>
    </w:p>
    <w:p w14:paraId="5B8D15EB" w14:textId="77777777" w:rsidR="00920C56" w:rsidRDefault="00920C56" w:rsidP="00920C56">
      <w:pPr>
        <w:pStyle w:val="ListParagraph"/>
        <w:numPr>
          <w:ilvl w:val="1"/>
          <w:numId w:val="4"/>
        </w:numPr>
      </w:pPr>
      <w:r>
        <w:t>Control Signals: OPCODE, SRC1_MUX, SRC2_MUX, RD_MUX, ALU_OP, ALU_SRC, MEM_OP, WB_MUX</w:t>
      </w:r>
    </w:p>
    <w:p w14:paraId="5320F5BF" w14:textId="6044CD87" w:rsidR="00920C56" w:rsidRDefault="00920C56" w:rsidP="00920C56">
      <w:pPr>
        <w:pStyle w:val="ListParagraph"/>
        <w:numPr>
          <w:ilvl w:val="1"/>
          <w:numId w:val="4"/>
        </w:numPr>
      </w:pPr>
      <w:r>
        <w:t>Justification: The controller decodes the opcode to determine the kind of instruction. Depending on the opcode, it configures the multiplexers to choose source registers (SRC1 and SRC2), the destination register (RD), sets the ALU operation (ALU_OP), defines the memory operation (MEM_OP), and configures the write-back multiplexer (WB_MUX).</w:t>
      </w:r>
    </w:p>
    <w:p w14:paraId="32807B5A" w14:textId="45A7F0E4" w:rsidR="00920C56" w:rsidRDefault="00920C56" w:rsidP="00126DDF">
      <w:pPr>
        <w:pStyle w:val="ListParagraph"/>
        <w:numPr>
          <w:ilvl w:val="0"/>
          <w:numId w:val="16"/>
        </w:numPr>
      </w:pPr>
      <w:r>
        <w:t xml:space="preserve"> ALU Control:</w:t>
      </w:r>
    </w:p>
    <w:p w14:paraId="20578AC6" w14:textId="15C9447F" w:rsidR="00920C56" w:rsidRDefault="00920C56" w:rsidP="00920C56">
      <w:pPr>
        <w:pStyle w:val="ListParagraph"/>
        <w:numPr>
          <w:ilvl w:val="1"/>
          <w:numId w:val="4"/>
        </w:numPr>
      </w:pPr>
      <w:r>
        <w:t>Control Signal: ALU_CTRL - Justification: The ALU_CTRL signal selects the precise ALU operation based on the opcode of the instruction. It's needed for arithmetic and logic instructions.</w:t>
      </w:r>
    </w:p>
    <w:p w14:paraId="5973A1C6" w14:textId="5AAB01D8" w:rsidR="00920C56" w:rsidRDefault="00920C56" w:rsidP="00126DDF">
      <w:pPr>
        <w:pStyle w:val="ListParagraph"/>
        <w:numPr>
          <w:ilvl w:val="0"/>
          <w:numId w:val="16"/>
        </w:numPr>
      </w:pPr>
      <w:r>
        <w:t>Memory Control:</w:t>
      </w:r>
    </w:p>
    <w:p w14:paraId="44120C96" w14:textId="77777777" w:rsidR="00920C56" w:rsidRDefault="00920C56" w:rsidP="00920C56">
      <w:pPr>
        <w:pStyle w:val="ListParagraph"/>
        <w:numPr>
          <w:ilvl w:val="1"/>
          <w:numId w:val="4"/>
        </w:numPr>
      </w:pPr>
      <w:r>
        <w:t>Control Signals: MEM_READ, MEM_WRITE</w:t>
      </w:r>
    </w:p>
    <w:p w14:paraId="6C075A39" w14:textId="721D9671" w:rsidR="00920C56" w:rsidRDefault="00920C56" w:rsidP="00920C56">
      <w:pPr>
        <w:pStyle w:val="ListParagraph"/>
        <w:numPr>
          <w:ilvl w:val="1"/>
          <w:numId w:val="4"/>
        </w:numPr>
      </w:pPr>
      <w:r>
        <w:t>Justification: These signals regulate whether a memory read or write operation should be executed. For load and store instructions, MEM_READ or MEM_WRITE will be set correspondingly.</w:t>
      </w:r>
    </w:p>
    <w:p w14:paraId="711D3C02" w14:textId="74555B41" w:rsidR="00920C56" w:rsidRDefault="00920C56" w:rsidP="00126DDF">
      <w:pPr>
        <w:pStyle w:val="ListParagraph"/>
        <w:numPr>
          <w:ilvl w:val="0"/>
          <w:numId w:val="16"/>
        </w:numPr>
      </w:pPr>
      <w:r>
        <w:t>Stack Pointer Update:</w:t>
      </w:r>
    </w:p>
    <w:p w14:paraId="0F4E4E14" w14:textId="0BC7F07C" w:rsidR="00920C56" w:rsidRDefault="00920C56" w:rsidP="00920C56">
      <w:pPr>
        <w:pStyle w:val="ListParagraph"/>
        <w:numPr>
          <w:ilvl w:val="1"/>
          <w:numId w:val="4"/>
        </w:numPr>
      </w:pPr>
      <w:r>
        <w:t>Control Signal: SP_UPDATE - Justification: In PUSH and POP instructions, the SP_UPDATE signal is utilized to increase or decrease the Stack Pointer (R7) as part of the operation.</w:t>
      </w:r>
    </w:p>
    <w:p w14:paraId="4A15FB7B" w14:textId="028AA267" w:rsidR="00920C56" w:rsidRDefault="00920C56" w:rsidP="00126DDF">
      <w:pPr>
        <w:pStyle w:val="ListParagraph"/>
        <w:numPr>
          <w:ilvl w:val="0"/>
          <w:numId w:val="16"/>
        </w:numPr>
      </w:pPr>
      <w:r>
        <w:t>Conditional Branch Evaluation:</w:t>
      </w:r>
    </w:p>
    <w:p w14:paraId="485D6996" w14:textId="77777777" w:rsidR="00920C56" w:rsidRDefault="00920C56" w:rsidP="00920C56">
      <w:pPr>
        <w:pStyle w:val="ListParagraph"/>
        <w:numPr>
          <w:ilvl w:val="1"/>
          <w:numId w:val="4"/>
        </w:numPr>
      </w:pPr>
      <w:r>
        <w:t>Control Signals: COND_EQUAL, COND_LESS, COND_GREATER</w:t>
      </w:r>
    </w:p>
    <w:p w14:paraId="5446636C" w14:textId="455F69C9" w:rsidR="00920C56" w:rsidRDefault="00920C56" w:rsidP="00920C56">
      <w:pPr>
        <w:pStyle w:val="ListParagraph"/>
        <w:numPr>
          <w:ilvl w:val="1"/>
          <w:numId w:val="4"/>
        </w:numPr>
      </w:pPr>
      <w:r>
        <w:t>Justification: For conditional branch instructions, the controller sets these signals based on the outcomes of the prior ALU operation, which is used to assess if the branch should be taken.</w:t>
      </w:r>
    </w:p>
    <w:p w14:paraId="2B60FB81" w14:textId="47156639" w:rsidR="00920C56" w:rsidRDefault="00920C56" w:rsidP="00126DDF">
      <w:pPr>
        <w:pStyle w:val="ListParagraph"/>
        <w:numPr>
          <w:ilvl w:val="0"/>
          <w:numId w:val="16"/>
        </w:numPr>
      </w:pPr>
      <w:r>
        <w:t xml:space="preserve"> </w:t>
      </w:r>
      <w:r>
        <w:t>Register File Write Enable:</w:t>
      </w:r>
    </w:p>
    <w:p w14:paraId="429D5277" w14:textId="77777777" w:rsidR="00920C56" w:rsidRDefault="00920C56" w:rsidP="00920C56">
      <w:pPr>
        <w:pStyle w:val="ListParagraph"/>
        <w:numPr>
          <w:ilvl w:val="1"/>
          <w:numId w:val="4"/>
        </w:numPr>
      </w:pPr>
      <w:r>
        <w:t>Control Signal: REG_WRITE_EN</w:t>
      </w:r>
    </w:p>
    <w:p w14:paraId="219AF79B" w14:textId="66486D6B" w:rsidR="00920C56" w:rsidRDefault="00920C56" w:rsidP="00920C56">
      <w:pPr>
        <w:pStyle w:val="ListParagraph"/>
        <w:numPr>
          <w:ilvl w:val="1"/>
          <w:numId w:val="4"/>
        </w:numPr>
      </w:pPr>
      <w:r>
        <w:t>Justification: This signal permits writing to the registers. It should be regulated depending on the instruction type. For example, it should be enabled for most instructions but disabled for branch instructions when no write-back happens.</w:t>
      </w:r>
    </w:p>
    <w:p w14:paraId="5119B1B3" w14:textId="77777777" w:rsidR="00920C56" w:rsidRDefault="00920C56" w:rsidP="00920C56">
      <w:r>
        <w:t>8. SREG Update:</w:t>
      </w:r>
    </w:p>
    <w:p w14:paraId="61C3094D" w14:textId="77777777" w:rsidR="00920C56" w:rsidRDefault="00920C56" w:rsidP="00920C56">
      <w:pPr>
        <w:pStyle w:val="ListParagraph"/>
        <w:numPr>
          <w:ilvl w:val="1"/>
          <w:numId w:val="4"/>
        </w:numPr>
      </w:pPr>
      <w:r>
        <w:t>Control Signal: SREG_UPDATE</w:t>
      </w:r>
    </w:p>
    <w:p w14:paraId="09AED7A9" w14:textId="680DADF4" w:rsidR="00920C56" w:rsidRDefault="00920C56" w:rsidP="00920C56">
      <w:pPr>
        <w:pStyle w:val="ListParagraph"/>
        <w:numPr>
          <w:ilvl w:val="1"/>
          <w:numId w:val="4"/>
        </w:numPr>
      </w:pPr>
      <w:r>
        <w:t>Justification: This signal is used to update the Status Register (SREG) with the outcomes of conditional branch assessments. It will be set when conditional branch instructions are executed.</w:t>
      </w:r>
    </w:p>
    <w:p w14:paraId="3337ECF4" w14:textId="3B63C1A8" w:rsidR="00920C56" w:rsidRDefault="00920C56" w:rsidP="00920C56">
      <w:r>
        <w:t>Controller Justifications:</w:t>
      </w:r>
    </w:p>
    <w:p w14:paraId="65EA6EBE" w14:textId="15FE496C" w:rsidR="00920C56" w:rsidRDefault="00920C56" w:rsidP="00920C56">
      <w:r>
        <w:t>The controller design is based on the notion of a hardwired control unit. This technique is chosen because it delivers reduced latency and better throughput, which is necessary for the high-speed industrial operation as per the specifications.</w:t>
      </w:r>
    </w:p>
    <w:p w14:paraId="6DA754C6" w14:textId="77777777" w:rsidR="00920C56" w:rsidRDefault="00920C56" w:rsidP="00920C56">
      <w:pPr>
        <w:pStyle w:val="ListParagraph"/>
        <w:numPr>
          <w:ilvl w:val="1"/>
          <w:numId w:val="15"/>
        </w:numPr>
      </w:pPr>
      <w:r>
        <w:t>Hardwired control simplifies the architecture and minimizes the number of clock cycles required for instruction execution.</w:t>
      </w:r>
    </w:p>
    <w:p w14:paraId="476C2365" w14:textId="77777777" w:rsidR="00920C56" w:rsidRDefault="00920C56" w:rsidP="00920C56">
      <w:pPr>
        <w:pStyle w:val="ListParagraph"/>
        <w:numPr>
          <w:ilvl w:val="1"/>
          <w:numId w:val="15"/>
        </w:numPr>
      </w:pPr>
      <w:r>
        <w:lastRenderedPageBreak/>
        <w:t>It removes the requirement for a microprogram memory, making the CPU more efficient.</w:t>
      </w:r>
    </w:p>
    <w:p w14:paraId="21EE0007" w14:textId="10E88B77" w:rsidR="00920C56" w:rsidRDefault="00920C56" w:rsidP="00920C56">
      <w:pPr>
        <w:pStyle w:val="ListParagraph"/>
        <w:numPr>
          <w:ilvl w:val="1"/>
          <w:numId w:val="15"/>
        </w:numPr>
      </w:pPr>
      <w:r>
        <w:t>The controller can be built as combinational logic, which is quicker than microprogrammed control.</w:t>
      </w:r>
    </w:p>
    <w:p w14:paraId="58C293EE" w14:textId="6E048D3A" w:rsidR="00920C56" w:rsidRDefault="00920C56" w:rsidP="00920C56">
      <w:r>
        <w:t>In summary, the hardwired controller is well-suited to match the throughput needs of the bespoke processor without introducing extra complexity. It directly controls the data path components based on the opcode and other relevant circumstances.</w:t>
      </w:r>
    </w:p>
    <w:p w14:paraId="3BB1E5C1" w14:textId="77777777" w:rsidR="00920C56" w:rsidRPr="00F85BD3" w:rsidRDefault="00920C56" w:rsidP="00920C56">
      <w:r>
        <w:t>The controller should be developed using a finite-state machine that responds to the instruction types and changes the control signals accordingly in each clock cycle.</w:t>
      </w:r>
    </w:p>
    <w:p w14:paraId="4F308BFD" w14:textId="137885CB" w:rsidR="006A716F" w:rsidRPr="006A716F" w:rsidRDefault="005067E3" w:rsidP="004D2B04">
      <w:pPr>
        <w:rPr>
          <w:lang w:bidi="ar-SA"/>
        </w:rPr>
      </w:pPr>
      <w:r>
        <w:rPr>
          <w:noProof/>
          <w:lang w:bidi="ar-SA"/>
        </w:rPr>
        <w:drawing>
          <wp:inline distT="0" distB="0" distL="0" distR="0" wp14:anchorId="2BEA22A4" wp14:editId="1D6372C0">
            <wp:extent cx="5939790" cy="4691380"/>
            <wp:effectExtent l="0" t="0" r="3810" b="0"/>
            <wp:docPr id="1062719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4691380"/>
                    </a:xfrm>
                    <a:prstGeom prst="rect">
                      <a:avLst/>
                    </a:prstGeom>
                    <a:noFill/>
                    <a:ln>
                      <a:noFill/>
                    </a:ln>
                  </pic:spPr>
                </pic:pic>
              </a:graphicData>
            </a:graphic>
          </wp:inline>
        </w:drawing>
      </w:r>
    </w:p>
    <w:sectPr w:rsidR="006A716F" w:rsidRPr="006A716F" w:rsidSect="00CD1B80">
      <w:headerReference w:type="default" r:id="rId14"/>
      <w:footerReference w:type="default" r:id="rId1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307FE" w14:textId="77777777" w:rsidR="00F67478" w:rsidRDefault="00F67478">
      <w:pPr>
        <w:spacing w:after="0" w:line="240" w:lineRule="auto"/>
      </w:pPr>
      <w:r>
        <w:separator/>
      </w:r>
    </w:p>
  </w:endnote>
  <w:endnote w:type="continuationSeparator" w:id="0">
    <w:p w14:paraId="3D77754B" w14:textId="77777777" w:rsidR="00F67478" w:rsidRDefault="00F67478">
      <w:pPr>
        <w:spacing w:after="0" w:line="240" w:lineRule="auto"/>
      </w:pPr>
      <w:r>
        <w:continuationSeparator/>
      </w:r>
    </w:p>
  </w:endnote>
  <w:endnote w:type="continuationNotice" w:id="1">
    <w:p w14:paraId="4782C8D1" w14:textId="77777777" w:rsidR="00FD02B2" w:rsidRDefault="00FD02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653FFA" w14:paraId="60CF9950" w14:textId="77777777" w:rsidTr="21653FFA">
      <w:trPr>
        <w:trHeight w:val="300"/>
      </w:trPr>
      <w:tc>
        <w:tcPr>
          <w:tcW w:w="3120" w:type="dxa"/>
        </w:tcPr>
        <w:p w14:paraId="69F997F2" w14:textId="04F8B41C" w:rsidR="21653FFA" w:rsidRDefault="21653FFA" w:rsidP="21653FFA">
          <w:pPr>
            <w:pStyle w:val="Header"/>
            <w:ind w:left="-115"/>
          </w:pPr>
        </w:p>
      </w:tc>
      <w:tc>
        <w:tcPr>
          <w:tcW w:w="3120" w:type="dxa"/>
        </w:tcPr>
        <w:p w14:paraId="1873CA36" w14:textId="349D600C" w:rsidR="21653FFA" w:rsidRDefault="21653FFA" w:rsidP="21653FFA">
          <w:pPr>
            <w:pStyle w:val="Header"/>
            <w:jc w:val="center"/>
          </w:pPr>
          <w:r>
            <w:fldChar w:fldCharType="begin"/>
          </w:r>
          <w:r>
            <w:instrText>PAGE</w:instrText>
          </w:r>
          <w:r w:rsidR="00946011">
            <w:fldChar w:fldCharType="separate"/>
          </w:r>
          <w:r w:rsidR="00527810">
            <w:rPr>
              <w:noProof/>
            </w:rPr>
            <w:t>1</w:t>
          </w:r>
          <w:r>
            <w:fldChar w:fldCharType="end"/>
          </w:r>
        </w:p>
      </w:tc>
      <w:tc>
        <w:tcPr>
          <w:tcW w:w="3120" w:type="dxa"/>
        </w:tcPr>
        <w:p w14:paraId="21573E22" w14:textId="31910DB8" w:rsidR="21653FFA" w:rsidRDefault="21653FFA" w:rsidP="21653FFA">
          <w:pPr>
            <w:pStyle w:val="Header"/>
            <w:ind w:right="-115"/>
            <w:jc w:val="right"/>
          </w:pPr>
        </w:p>
      </w:tc>
    </w:tr>
  </w:tbl>
  <w:p w14:paraId="2F89918B" w14:textId="70993509" w:rsidR="21653FFA" w:rsidRDefault="21653FFA" w:rsidP="21653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91A2C" w14:textId="77777777" w:rsidR="00F67478" w:rsidRDefault="00F67478">
      <w:pPr>
        <w:spacing w:after="0" w:line="240" w:lineRule="auto"/>
      </w:pPr>
      <w:r>
        <w:separator/>
      </w:r>
    </w:p>
  </w:footnote>
  <w:footnote w:type="continuationSeparator" w:id="0">
    <w:p w14:paraId="45DD753C" w14:textId="77777777" w:rsidR="00F67478" w:rsidRDefault="00F67478">
      <w:pPr>
        <w:spacing w:after="0" w:line="240" w:lineRule="auto"/>
      </w:pPr>
      <w:r>
        <w:continuationSeparator/>
      </w:r>
    </w:p>
  </w:footnote>
  <w:footnote w:type="continuationNotice" w:id="1">
    <w:p w14:paraId="55F565BE" w14:textId="77777777" w:rsidR="00FD02B2" w:rsidRDefault="00FD02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653FFA" w14:paraId="78AE6EB0" w14:textId="77777777" w:rsidTr="21653FFA">
      <w:trPr>
        <w:trHeight w:val="300"/>
      </w:trPr>
      <w:tc>
        <w:tcPr>
          <w:tcW w:w="3120" w:type="dxa"/>
        </w:tcPr>
        <w:p w14:paraId="3C561AAC" w14:textId="1E2BFDB6" w:rsidR="21653FFA" w:rsidRDefault="21653FFA" w:rsidP="21653FFA">
          <w:pPr>
            <w:pStyle w:val="Header"/>
            <w:ind w:left="-115"/>
          </w:pPr>
        </w:p>
      </w:tc>
      <w:tc>
        <w:tcPr>
          <w:tcW w:w="3120" w:type="dxa"/>
        </w:tcPr>
        <w:p w14:paraId="6830446C" w14:textId="2E00FC0C" w:rsidR="21653FFA" w:rsidRDefault="21653FFA" w:rsidP="21653FFA">
          <w:pPr>
            <w:pStyle w:val="Header"/>
            <w:jc w:val="center"/>
          </w:pPr>
        </w:p>
      </w:tc>
      <w:tc>
        <w:tcPr>
          <w:tcW w:w="3120" w:type="dxa"/>
        </w:tcPr>
        <w:p w14:paraId="4FE9A7E2" w14:textId="15C89F95" w:rsidR="21653FFA" w:rsidRDefault="21653FFA" w:rsidP="21653FFA">
          <w:pPr>
            <w:pStyle w:val="Header"/>
            <w:ind w:right="-115"/>
            <w:jc w:val="right"/>
          </w:pPr>
        </w:p>
      </w:tc>
    </w:tr>
  </w:tbl>
  <w:p w14:paraId="23F4EFAF" w14:textId="370FFFEB" w:rsidR="21653FFA" w:rsidRDefault="21653FFA" w:rsidP="21653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0652"/>
    <w:multiLevelType w:val="hybridMultilevel"/>
    <w:tmpl w:val="AF78069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58E4A8B"/>
    <w:multiLevelType w:val="hybridMultilevel"/>
    <w:tmpl w:val="BC1E76DE"/>
    <w:lvl w:ilvl="0" w:tplc="F5AC536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5B76AD"/>
    <w:multiLevelType w:val="hybridMultilevel"/>
    <w:tmpl w:val="7AD8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329A6"/>
    <w:multiLevelType w:val="hybridMultilevel"/>
    <w:tmpl w:val="752EE6C0"/>
    <w:lvl w:ilvl="0" w:tplc="933CFA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B2730"/>
    <w:multiLevelType w:val="hybridMultilevel"/>
    <w:tmpl w:val="BB5683F6"/>
    <w:lvl w:ilvl="0" w:tplc="60283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60609"/>
    <w:multiLevelType w:val="hybridMultilevel"/>
    <w:tmpl w:val="8912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53C02"/>
    <w:multiLevelType w:val="hybridMultilevel"/>
    <w:tmpl w:val="FCE0B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F619B"/>
    <w:multiLevelType w:val="hybridMultilevel"/>
    <w:tmpl w:val="7B8C1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56005"/>
    <w:multiLevelType w:val="hybridMultilevel"/>
    <w:tmpl w:val="EF66C1A0"/>
    <w:lvl w:ilvl="0" w:tplc="6B922CC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1431D"/>
    <w:multiLevelType w:val="hybridMultilevel"/>
    <w:tmpl w:val="340299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964B1"/>
    <w:multiLevelType w:val="hybridMultilevel"/>
    <w:tmpl w:val="808E6996"/>
    <w:lvl w:ilvl="0" w:tplc="CE46F6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335BE"/>
    <w:multiLevelType w:val="hybridMultilevel"/>
    <w:tmpl w:val="149AC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575570"/>
    <w:multiLevelType w:val="hybridMultilevel"/>
    <w:tmpl w:val="7DAE0D8A"/>
    <w:lvl w:ilvl="0" w:tplc="763EC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E0870"/>
    <w:multiLevelType w:val="hybridMultilevel"/>
    <w:tmpl w:val="6F522AE0"/>
    <w:lvl w:ilvl="0" w:tplc="6A70D2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096069"/>
    <w:multiLevelType w:val="hybridMultilevel"/>
    <w:tmpl w:val="A8E4C4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F083A24"/>
    <w:multiLevelType w:val="hybridMultilevel"/>
    <w:tmpl w:val="7E80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5263649">
    <w:abstractNumId w:val="6"/>
  </w:num>
  <w:num w:numId="2" w16cid:durableId="170879265">
    <w:abstractNumId w:val="10"/>
  </w:num>
  <w:num w:numId="3" w16cid:durableId="747845417">
    <w:abstractNumId w:val="11"/>
  </w:num>
  <w:num w:numId="4" w16cid:durableId="1122460419">
    <w:abstractNumId w:val="9"/>
  </w:num>
  <w:num w:numId="5" w16cid:durableId="120074193">
    <w:abstractNumId w:val="4"/>
  </w:num>
  <w:num w:numId="6" w16cid:durableId="842085383">
    <w:abstractNumId w:val="7"/>
  </w:num>
  <w:num w:numId="7" w16cid:durableId="1542206336">
    <w:abstractNumId w:val="15"/>
  </w:num>
  <w:num w:numId="8" w16cid:durableId="383023583">
    <w:abstractNumId w:val="5"/>
  </w:num>
  <w:num w:numId="9" w16cid:durableId="1007096912">
    <w:abstractNumId w:val="2"/>
  </w:num>
  <w:num w:numId="10" w16cid:durableId="2098213725">
    <w:abstractNumId w:val="13"/>
  </w:num>
  <w:num w:numId="11" w16cid:durableId="1716351423">
    <w:abstractNumId w:val="1"/>
  </w:num>
  <w:num w:numId="12" w16cid:durableId="1168984373">
    <w:abstractNumId w:val="8"/>
  </w:num>
  <w:num w:numId="13" w16cid:durableId="1224372556">
    <w:abstractNumId w:val="12"/>
  </w:num>
  <w:num w:numId="14" w16cid:durableId="656885032">
    <w:abstractNumId w:val="3"/>
  </w:num>
  <w:num w:numId="15" w16cid:durableId="1634216984">
    <w:abstractNumId w:val="14"/>
  </w:num>
  <w:num w:numId="16" w16cid:durableId="214703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9A"/>
    <w:rsid w:val="0001617A"/>
    <w:rsid w:val="00021731"/>
    <w:rsid w:val="0003297B"/>
    <w:rsid w:val="00074B82"/>
    <w:rsid w:val="00086DE6"/>
    <w:rsid w:val="000A2A54"/>
    <w:rsid w:val="000A42E8"/>
    <w:rsid w:val="000D1C28"/>
    <w:rsid w:val="000F6B2D"/>
    <w:rsid w:val="0010721C"/>
    <w:rsid w:val="00121281"/>
    <w:rsid w:val="001224BB"/>
    <w:rsid w:val="00126DDF"/>
    <w:rsid w:val="0014702B"/>
    <w:rsid w:val="00147DCE"/>
    <w:rsid w:val="00150C58"/>
    <w:rsid w:val="001513DD"/>
    <w:rsid w:val="001804D1"/>
    <w:rsid w:val="0019168F"/>
    <w:rsid w:val="00191734"/>
    <w:rsid w:val="00191A14"/>
    <w:rsid w:val="00195B9E"/>
    <w:rsid w:val="001A2229"/>
    <w:rsid w:val="001C4F90"/>
    <w:rsid w:val="001D1A1C"/>
    <w:rsid w:val="001D4589"/>
    <w:rsid w:val="001E3F8A"/>
    <w:rsid w:val="00221508"/>
    <w:rsid w:val="0024412A"/>
    <w:rsid w:val="002454A4"/>
    <w:rsid w:val="002B3720"/>
    <w:rsid w:val="002C6D1D"/>
    <w:rsid w:val="002D2F01"/>
    <w:rsid w:val="002E30DB"/>
    <w:rsid w:val="003070E9"/>
    <w:rsid w:val="00326E73"/>
    <w:rsid w:val="00333C95"/>
    <w:rsid w:val="00340BF6"/>
    <w:rsid w:val="00347F2E"/>
    <w:rsid w:val="003945C2"/>
    <w:rsid w:val="003A0762"/>
    <w:rsid w:val="003B0E53"/>
    <w:rsid w:val="003B14F6"/>
    <w:rsid w:val="003B17F1"/>
    <w:rsid w:val="003D2347"/>
    <w:rsid w:val="003D2F87"/>
    <w:rsid w:val="003E619D"/>
    <w:rsid w:val="00425D67"/>
    <w:rsid w:val="00433BCE"/>
    <w:rsid w:val="0045344E"/>
    <w:rsid w:val="004742E9"/>
    <w:rsid w:val="00486215"/>
    <w:rsid w:val="004960C7"/>
    <w:rsid w:val="00497D35"/>
    <w:rsid w:val="004B1CC2"/>
    <w:rsid w:val="004C3074"/>
    <w:rsid w:val="004D2B04"/>
    <w:rsid w:val="004D74C3"/>
    <w:rsid w:val="004E140A"/>
    <w:rsid w:val="004E1E94"/>
    <w:rsid w:val="004E2D35"/>
    <w:rsid w:val="005067E3"/>
    <w:rsid w:val="00527810"/>
    <w:rsid w:val="005306B3"/>
    <w:rsid w:val="005318A9"/>
    <w:rsid w:val="00544CA2"/>
    <w:rsid w:val="0055684D"/>
    <w:rsid w:val="00571105"/>
    <w:rsid w:val="00576683"/>
    <w:rsid w:val="00590E44"/>
    <w:rsid w:val="005936DD"/>
    <w:rsid w:val="005D3FDA"/>
    <w:rsid w:val="005F6ADA"/>
    <w:rsid w:val="00604C7C"/>
    <w:rsid w:val="0061389A"/>
    <w:rsid w:val="0061637C"/>
    <w:rsid w:val="00627917"/>
    <w:rsid w:val="00657C03"/>
    <w:rsid w:val="00663A0A"/>
    <w:rsid w:val="00666D53"/>
    <w:rsid w:val="00690B3C"/>
    <w:rsid w:val="006A716F"/>
    <w:rsid w:val="006D4BAC"/>
    <w:rsid w:val="007141C1"/>
    <w:rsid w:val="00723546"/>
    <w:rsid w:val="00723E99"/>
    <w:rsid w:val="00734AF8"/>
    <w:rsid w:val="007358CF"/>
    <w:rsid w:val="007407A7"/>
    <w:rsid w:val="00740CE5"/>
    <w:rsid w:val="00742943"/>
    <w:rsid w:val="0074355A"/>
    <w:rsid w:val="00763DBC"/>
    <w:rsid w:val="007743A8"/>
    <w:rsid w:val="007B78D3"/>
    <w:rsid w:val="007D15A7"/>
    <w:rsid w:val="00803D1F"/>
    <w:rsid w:val="00807DD3"/>
    <w:rsid w:val="008374C2"/>
    <w:rsid w:val="008641D6"/>
    <w:rsid w:val="00875E7E"/>
    <w:rsid w:val="00892EDA"/>
    <w:rsid w:val="008A1FB0"/>
    <w:rsid w:val="008F45C3"/>
    <w:rsid w:val="00904682"/>
    <w:rsid w:val="009076AC"/>
    <w:rsid w:val="00917926"/>
    <w:rsid w:val="00920C56"/>
    <w:rsid w:val="00927BCB"/>
    <w:rsid w:val="00934F3B"/>
    <w:rsid w:val="00943791"/>
    <w:rsid w:val="0094505A"/>
    <w:rsid w:val="00946011"/>
    <w:rsid w:val="00967AF5"/>
    <w:rsid w:val="009907C7"/>
    <w:rsid w:val="009C552A"/>
    <w:rsid w:val="009C6D41"/>
    <w:rsid w:val="009D4D90"/>
    <w:rsid w:val="009E1477"/>
    <w:rsid w:val="009F12E5"/>
    <w:rsid w:val="00A11817"/>
    <w:rsid w:val="00A46ADE"/>
    <w:rsid w:val="00A47208"/>
    <w:rsid w:val="00A86D7E"/>
    <w:rsid w:val="00A913B1"/>
    <w:rsid w:val="00A94295"/>
    <w:rsid w:val="00AA34D3"/>
    <w:rsid w:val="00AB6FBE"/>
    <w:rsid w:val="00AC018A"/>
    <w:rsid w:val="00AC72C7"/>
    <w:rsid w:val="00AC7FEF"/>
    <w:rsid w:val="00B047F2"/>
    <w:rsid w:val="00B141FC"/>
    <w:rsid w:val="00B26A6E"/>
    <w:rsid w:val="00B33B03"/>
    <w:rsid w:val="00B35454"/>
    <w:rsid w:val="00B54782"/>
    <w:rsid w:val="00B650F2"/>
    <w:rsid w:val="00B70445"/>
    <w:rsid w:val="00B854B8"/>
    <w:rsid w:val="00B8648C"/>
    <w:rsid w:val="00B94C18"/>
    <w:rsid w:val="00B97EA1"/>
    <w:rsid w:val="00BD31EC"/>
    <w:rsid w:val="00BE60BF"/>
    <w:rsid w:val="00BE77A4"/>
    <w:rsid w:val="00BF6E39"/>
    <w:rsid w:val="00C06F24"/>
    <w:rsid w:val="00C116F6"/>
    <w:rsid w:val="00C33512"/>
    <w:rsid w:val="00C3513A"/>
    <w:rsid w:val="00C458FF"/>
    <w:rsid w:val="00C854DD"/>
    <w:rsid w:val="00C918C9"/>
    <w:rsid w:val="00C9774B"/>
    <w:rsid w:val="00CA2C5B"/>
    <w:rsid w:val="00CC6486"/>
    <w:rsid w:val="00CD1B80"/>
    <w:rsid w:val="00CE440D"/>
    <w:rsid w:val="00CF1711"/>
    <w:rsid w:val="00CF7383"/>
    <w:rsid w:val="00D07BAC"/>
    <w:rsid w:val="00D21C92"/>
    <w:rsid w:val="00D437CA"/>
    <w:rsid w:val="00DA18AA"/>
    <w:rsid w:val="00DB5187"/>
    <w:rsid w:val="00DE5CD8"/>
    <w:rsid w:val="00DF4D81"/>
    <w:rsid w:val="00E1119C"/>
    <w:rsid w:val="00E447E5"/>
    <w:rsid w:val="00E5554E"/>
    <w:rsid w:val="00E649DA"/>
    <w:rsid w:val="00E759F6"/>
    <w:rsid w:val="00E90126"/>
    <w:rsid w:val="00E97755"/>
    <w:rsid w:val="00EA4827"/>
    <w:rsid w:val="00EC116B"/>
    <w:rsid w:val="00EC1676"/>
    <w:rsid w:val="00EE6481"/>
    <w:rsid w:val="00F033BB"/>
    <w:rsid w:val="00F07F9A"/>
    <w:rsid w:val="00F133AB"/>
    <w:rsid w:val="00F50451"/>
    <w:rsid w:val="00F67478"/>
    <w:rsid w:val="00F8210B"/>
    <w:rsid w:val="00FA234D"/>
    <w:rsid w:val="00FB44BA"/>
    <w:rsid w:val="00FC435C"/>
    <w:rsid w:val="00FD02B2"/>
    <w:rsid w:val="00FE41F3"/>
    <w:rsid w:val="21653FFA"/>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B5802"/>
  <w15:chartTrackingRefBased/>
  <w15:docId w15:val="{9706E9D9-DD6F-4001-BDF2-FBA1F9D7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8A9"/>
  </w:style>
  <w:style w:type="paragraph" w:styleId="Heading1">
    <w:name w:val="heading 1"/>
    <w:basedOn w:val="Normal"/>
    <w:next w:val="Normal"/>
    <w:link w:val="Heading1Char"/>
    <w:uiPriority w:val="9"/>
    <w:qFormat/>
    <w:rsid w:val="001A2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229"/>
    <w:pPr>
      <w:keepNext/>
      <w:keepLines/>
      <w:spacing w:before="40" w:after="0"/>
      <w:outlineLvl w:val="1"/>
    </w:pPr>
    <w:rPr>
      <w:rFonts w:asciiTheme="majorHAnsi" w:eastAsiaTheme="majorEastAsia" w:hAnsiTheme="majorHAnsi" w:cstheme="majorBidi"/>
      <w:color w:val="2F5496" w:themeColor="accent1" w:themeShade="BF"/>
      <w:kern w:val="0"/>
      <w:sz w:val="26"/>
      <w:szCs w:val="26"/>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1A2229"/>
    <w:rPr>
      <w:rFonts w:asciiTheme="majorHAnsi" w:eastAsiaTheme="majorEastAsia" w:hAnsiTheme="majorHAnsi" w:cstheme="majorBidi"/>
      <w:color w:val="2F5496" w:themeColor="accent1" w:themeShade="BF"/>
      <w:kern w:val="0"/>
      <w:sz w:val="26"/>
      <w:szCs w:val="26"/>
      <w:lang w:bidi="ar-SA"/>
      <w14:ligatures w14:val="none"/>
    </w:rPr>
  </w:style>
  <w:style w:type="paragraph" w:styleId="ListParagraph">
    <w:name w:val="List Paragraph"/>
    <w:basedOn w:val="Normal"/>
    <w:uiPriority w:val="34"/>
    <w:qFormat/>
    <w:rsid w:val="001A2229"/>
    <w:pPr>
      <w:ind w:left="720"/>
      <w:contextualSpacing/>
    </w:pPr>
    <w:rPr>
      <w:kern w:val="0"/>
      <w:lang w:bidi="ar-SA"/>
      <w14:ligatures w14:val="none"/>
    </w:rPr>
  </w:style>
  <w:style w:type="character" w:customStyle="1" w:styleId="Heading1Char">
    <w:name w:val="Heading 1 Char"/>
    <w:basedOn w:val="DefaultParagraphFont"/>
    <w:link w:val="Heading1"/>
    <w:uiPriority w:val="9"/>
    <w:rsid w:val="001A222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25D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3FE621616314AB5BE88F57973F5EF" ma:contentTypeVersion="11" ma:contentTypeDescription="Create a new document." ma:contentTypeScope="" ma:versionID="3f1b01ac8f2cc9d91b36b2bf27c720d3">
  <xsd:schema xmlns:xsd="http://www.w3.org/2001/XMLSchema" xmlns:xs="http://www.w3.org/2001/XMLSchema" xmlns:p="http://schemas.microsoft.com/office/2006/metadata/properties" xmlns:ns3="96bfee4a-bec6-4718-be4a-dca99d448a28" targetNamespace="http://schemas.microsoft.com/office/2006/metadata/properties" ma:root="true" ma:fieldsID="d847a38509da14b35fc6c873a8da2281" ns3:_="">
    <xsd:import namespace="96bfee4a-bec6-4718-be4a-dca99d448a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bfee4a-bec6-4718-be4a-dca99d448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6bfee4a-bec6-4718-be4a-dca99d448a28" xsi:nil="true"/>
  </documentManagement>
</p:properties>
</file>

<file path=customXml/itemProps1.xml><?xml version="1.0" encoding="utf-8"?>
<ds:datastoreItem xmlns:ds="http://schemas.openxmlformats.org/officeDocument/2006/customXml" ds:itemID="{8AB4DBCE-2E97-46E2-B14E-D0DE641ED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bfee4a-bec6-4718-be4a-dca99d448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D1CC14-D06E-4DD2-A397-E99AEEC2B7C8}">
  <ds:schemaRefs>
    <ds:schemaRef ds:uri="http://schemas.microsoft.com/sharepoint/v3/contenttype/forms"/>
  </ds:schemaRefs>
</ds:datastoreItem>
</file>

<file path=customXml/itemProps3.xml><?xml version="1.0" encoding="utf-8"?>
<ds:datastoreItem xmlns:ds="http://schemas.openxmlformats.org/officeDocument/2006/customXml" ds:itemID="{54507A7D-A103-49C3-9668-BB3FBEE2E830}">
  <ds:schemaRefs>
    <ds:schemaRef ds:uri="http://schemas.microsoft.com/office/infopath/2007/PartnerControls"/>
    <ds:schemaRef ds:uri="http://purl.org/dc/elements/1.1/"/>
    <ds:schemaRef ds:uri="http://purl.org/dc/dcmitype/"/>
    <ds:schemaRef ds:uri="http://schemas.microsoft.com/office/2006/metadata/properties"/>
    <ds:schemaRef ds:uri="http://purl.org/dc/terms/"/>
    <ds:schemaRef ds:uri="http://schemas.microsoft.com/office/2006/documentManagement/types"/>
    <ds:schemaRef ds:uri="http://schemas.openxmlformats.org/package/2006/metadata/core-properties"/>
    <ds:schemaRef ds:uri="96bfee4a-bec6-4718-be4a-dca99d448a2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1324</Words>
  <Characters>7551</Characters>
  <Application>Microsoft Office Word</Application>
  <DocSecurity>0</DocSecurity>
  <Lines>62</Lines>
  <Paragraphs>17</Paragraphs>
  <ScaleCrop>false</ScaleCrop>
  <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Nidula Gunawardana</dc:creator>
  <cp:keywords/>
  <dc:description/>
  <cp:lastModifiedBy>Guest User</cp:lastModifiedBy>
  <cp:revision>2</cp:revision>
  <cp:lastPrinted>2023-10-26T18:28:00Z</cp:lastPrinted>
  <dcterms:created xsi:type="dcterms:W3CDTF">2023-10-26T18:29:00Z</dcterms:created>
  <dcterms:modified xsi:type="dcterms:W3CDTF">2023-10-26T18:29:00Z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8a77a284-808b-42c5-8d00-971db6d49374</vt:lpwstr>
  </property>
  <property fmtid="{D5CDD505-2E9C-101B-9397-08002B2CF9AE}" pid="3" name="ContentTypeId">
    <vt:lpwstr>0x010100CC93FE621616314AB5BE88F57973F5EF</vt:lpwstr>
  </property>
</Properties>
</file>